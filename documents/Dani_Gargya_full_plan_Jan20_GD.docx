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1297" w14:textId="03AAB12E" w:rsidR="00A36870" w:rsidRPr="003F1906" w:rsidRDefault="00A36870" w:rsidP="003F1906">
      <w:pPr>
        <w:spacing w:line="360" w:lineRule="auto"/>
        <w:rPr>
          <w:rFonts w:ascii="Arial" w:hAnsi="Arial" w:cs="Arial"/>
          <w:b/>
          <w:bCs/>
          <w:lang w:val="en-GB"/>
        </w:rPr>
      </w:pPr>
      <w:r w:rsidRPr="003F1906">
        <w:rPr>
          <w:rFonts w:ascii="Arial" w:hAnsi="Arial" w:cs="Arial"/>
          <w:b/>
          <w:bCs/>
          <w:lang w:val="en-GB"/>
        </w:rPr>
        <w:t>Title</w:t>
      </w:r>
    </w:p>
    <w:p w14:paraId="6CA76B6C" w14:textId="1CC50B35" w:rsidR="006E625D" w:rsidRPr="003F1906" w:rsidRDefault="00933D2B" w:rsidP="003F1906">
      <w:pPr>
        <w:spacing w:line="360" w:lineRule="auto"/>
        <w:rPr>
          <w:rFonts w:ascii="Arial" w:hAnsi="Arial" w:cs="Arial"/>
          <w:lang w:val="en-GB"/>
        </w:rPr>
      </w:pPr>
      <w:r w:rsidRPr="003F1906">
        <w:rPr>
          <w:rFonts w:ascii="Arial" w:hAnsi="Arial" w:cs="Arial"/>
          <w:lang w:val="en-GB"/>
        </w:rPr>
        <w:t xml:space="preserve">How is accessibility to cities </w:t>
      </w:r>
      <w:del w:id="0" w:author="DASKALOVA Gergana Nikolaeva" w:date="2020-01-28T10:35:00Z">
        <w:r w:rsidRPr="003F1906" w:rsidDel="00907AAB">
          <w:rPr>
            <w:rFonts w:ascii="Arial" w:hAnsi="Arial" w:cs="Arial"/>
            <w:lang w:val="en-GB"/>
          </w:rPr>
          <w:delText xml:space="preserve">affecting </w:delText>
        </w:r>
      </w:del>
      <w:ins w:id="1" w:author="DASKALOVA Gergana Nikolaeva" w:date="2020-01-28T10:35:00Z">
        <w:r w:rsidR="00907AAB">
          <w:rPr>
            <w:rFonts w:ascii="Arial" w:hAnsi="Arial" w:cs="Arial"/>
            <w:lang w:val="en-GB"/>
          </w:rPr>
          <w:t>influencing</w:t>
        </w:r>
        <w:r w:rsidR="00907AAB" w:rsidRPr="003F1906">
          <w:rPr>
            <w:rFonts w:ascii="Arial" w:hAnsi="Arial" w:cs="Arial"/>
            <w:lang w:val="en-GB"/>
          </w:rPr>
          <w:t xml:space="preserve"> </w:t>
        </w:r>
      </w:ins>
      <w:r w:rsidRPr="003F1906">
        <w:rPr>
          <w:rFonts w:ascii="Arial" w:hAnsi="Arial" w:cs="Arial"/>
          <w:lang w:val="en-GB"/>
        </w:rPr>
        <w:t>biodiversity change?</w:t>
      </w:r>
    </w:p>
    <w:p w14:paraId="6DD0F15D" w14:textId="77777777"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Introduction</w:t>
      </w:r>
    </w:p>
    <w:p w14:paraId="20D2C2B1" w14:textId="1A2AC578" w:rsidR="00425575" w:rsidRDefault="00940C7F" w:rsidP="00135FD2">
      <w:pPr>
        <w:pStyle w:val="Bibliography"/>
        <w:spacing w:line="360" w:lineRule="auto"/>
        <w:rPr>
          <w:rFonts w:ascii="Arial" w:hAnsi="Arial" w:cs="Arial"/>
          <w:lang w:val="en-GB"/>
        </w:rPr>
      </w:pPr>
      <w:r w:rsidRPr="003F1906">
        <w:rPr>
          <w:rFonts w:ascii="Arial" w:hAnsi="Arial" w:cs="Arial"/>
          <w:lang w:val="en-GB"/>
        </w:rPr>
        <w:t xml:space="preserve">Globally, </w:t>
      </w:r>
      <w:r w:rsidR="00C767B9" w:rsidRPr="003F1906">
        <w:rPr>
          <w:rFonts w:ascii="Arial" w:hAnsi="Arial" w:cs="Arial"/>
          <w:lang w:val="en-GB"/>
        </w:rPr>
        <w:t xml:space="preserve">humans have modified 50% of terrestrial land cover, leading to </w:t>
      </w:r>
      <w:r w:rsidR="00C767B9" w:rsidRPr="00907AAB">
        <w:rPr>
          <w:rFonts w:ascii="Arial" w:hAnsi="Arial" w:cs="Arial"/>
          <w:highlight w:val="yellow"/>
          <w:lang w:val="en-GB"/>
          <w:rPrChange w:id="2" w:author="DASKALOVA Gergana Nikolaeva" w:date="2020-01-28T10:35:00Z">
            <w:rPr>
              <w:rFonts w:ascii="Arial" w:hAnsi="Arial" w:cs="Arial"/>
              <w:lang w:val="en-GB"/>
            </w:rPr>
          </w:rPrChange>
        </w:rPr>
        <w:t xml:space="preserve">major </w:t>
      </w:r>
      <w:r w:rsidR="00AE7B3D" w:rsidRPr="00907AAB">
        <w:rPr>
          <w:rFonts w:ascii="Arial" w:hAnsi="Arial" w:cs="Arial"/>
          <w:highlight w:val="yellow"/>
          <w:lang w:val="en-GB"/>
          <w:rPrChange w:id="3" w:author="DASKALOVA Gergana Nikolaeva" w:date="2020-01-28T10:35:00Z">
            <w:rPr>
              <w:rFonts w:ascii="Arial" w:hAnsi="Arial" w:cs="Arial"/>
              <w:lang w:val="en-GB"/>
            </w:rPr>
          </w:rPrChange>
        </w:rPr>
        <w:t>pres</w:t>
      </w:r>
      <w:r w:rsidR="00B90789" w:rsidRPr="00907AAB">
        <w:rPr>
          <w:rFonts w:ascii="Arial" w:hAnsi="Arial" w:cs="Arial"/>
          <w:highlight w:val="yellow"/>
          <w:lang w:val="en-GB"/>
          <w:rPrChange w:id="4" w:author="DASKALOVA Gergana Nikolaeva" w:date="2020-01-28T10:35:00Z">
            <w:rPr>
              <w:rFonts w:ascii="Arial" w:hAnsi="Arial" w:cs="Arial"/>
              <w:lang w:val="en-GB"/>
            </w:rPr>
          </w:rPrChange>
        </w:rPr>
        <w:t>su</w:t>
      </w:r>
      <w:r w:rsidR="00AE7B3D" w:rsidRPr="00907AAB">
        <w:rPr>
          <w:rFonts w:ascii="Arial" w:hAnsi="Arial" w:cs="Arial"/>
          <w:highlight w:val="yellow"/>
          <w:lang w:val="en-GB"/>
          <w:rPrChange w:id="5" w:author="DASKALOVA Gergana Nikolaeva" w:date="2020-01-28T10:35:00Z">
            <w:rPr>
              <w:rFonts w:ascii="Arial" w:hAnsi="Arial" w:cs="Arial"/>
              <w:lang w:val="en-GB"/>
            </w:rPr>
          </w:rPrChange>
        </w:rPr>
        <w:t>res</w:t>
      </w:r>
      <w:r w:rsidR="00AE7B3D" w:rsidRPr="003F1906">
        <w:rPr>
          <w:rFonts w:ascii="Arial" w:hAnsi="Arial" w:cs="Arial"/>
          <w:lang w:val="en-GB"/>
        </w:rPr>
        <w:t xml:space="preserve"> on </w:t>
      </w:r>
      <w:r w:rsidR="00C767B9" w:rsidRPr="003F1906">
        <w:rPr>
          <w:rFonts w:ascii="Arial" w:hAnsi="Arial" w:cs="Arial"/>
          <w:lang w:val="en-GB"/>
        </w:rPr>
        <w:t>the biosphere and its inhabitants</w:t>
      </w:r>
      <w:r w:rsidR="00E71F43">
        <w:rPr>
          <w:rFonts w:ascii="Arial" w:hAnsi="Arial" w:cs="Arial"/>
          <w:lang w:val="en-GB"/>
        </w:rPr>
        <w:t xml:space="preserve"> </w:t>
      </w:r>
      <w:r w:rsidR="00E71F43">
        <w:rPr>
          <w:rFonts w:ascii="Arial" w:hAnsi="Arial" w:cs="Arial"/>
          <w:lang w:val="en-GB"/>
        </w:rPr>
        <w:fldChar w:fldCharType="begin"/>
      </w:r>
      <w:r w:rsidR="00E71F43">
        <w:rPr>
          <w:rFonts w:ascii="Arial" w:hAnsi="Arial" w:cs="Arial"/>
          <w:lang w:val="en-GB"/>
        </w:rPr>
        <w:instrText xml:space="preserve"> ADDIN ZOTERO_ITEM CSL_CITATION {"citationID":"eocUNmbo","properties":{"formattedCitation":"(D\\uc0\\u237{}az {\\i{}et al.}, 2020)","plainCitation":"(Díaz et al.,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Díaz","given":"S."},{"family":"Settele","given":"J."},{"family":"Brondízio","given":"E."},{"family":"Ngo","given":"H."},{"family":"Guèze","given":"M."},{"family":"Agard","given":"J."},{"family":"Arneth","given":"A."},{"family":"Balvanera","given":"P."},{"family":"Brauman","given":"K."},{"family":"Butchart","given":"S."},{"family":"Chan","given":"K."},{"family":"Garibaldi","given":"L."},{"family":"Ichii","given":"K."},{"family":"Liu","given":"J."},{"family":"Subrmanian","given":"S."},{"family":"Midgley","given":"G."},{"family":"Miloslavich","given":"P."},{"family":"Molnár","given":"Z."},{"family":"Obura","given":"D."},{"family":"Pfaff","given":"A."},{"family":"Polasky","given":"S."},{"family":"Purvis","given":"A."},{"family":"Razzaque","given":"Jona"},{"family":"Reyers","given":"B."},{"family":"Chowdhury","given":"R."},{"family":"Shin","given":"Y."},{"family":"Visseren-Hamakers","given":"I."},{"family":"Wilis","given":"K."},{"family":"Zayas","given":"C."}],"accessed":{"date-parts":[["2020",1,24]]},"issued":{"date-parts":[["2020",1,24]]}}}],"schema":"https://github.com/citation-style-language/schema/raw/master/csl-citation.json"} </w:instrText>
      </w:r>
      <w:r w:rsidR="00E71F43">
        <w:rPr>
          <w:rFonts w:ascii="Arial" w:hAnsi="Arial" w:cs="Arial"/>
          <w:lang w:val="en-GB"/>
        </w:rPr>
        <w:fldChar w:fldCharType="separate"/>
      </w:r>
      <w:r w:rsidR="00E71F43" w:rsidRPr="00E71F43">
        <w:rPr>
          <w:rFonts w:ascii="Arial" w:hAnsi="Arial" w:cs="Arial"/>
          <w:szCs w:val="24"/>
          <w:lang w:val="en-GB"/>
        </w:rPr>
        <w:t>(IPBES, 2020)</w:t>
      </w:r>
      <w:r w:rsidR="00E71F43">
        <w:rPr>
          <w:rFonts w:ascii="Arial" w:hAnsi="Arial" w:cs="Arial"/>
          <w:lang w:val="en-GB"/>
        </w:rPr>
        <w:fldChar w:fldCharType="end"/>
      </w:r>
      <w:r w:rsidR="00C767B9" w:rsidRPr="003F1906">
        <w:rPr>
          <w:rFonts w:ascii="Arial" w:hAnsi="Arial" w:cs="Arial"/>
          <w:lang w:val="en-GB"/>
        </w:rPr>
        <w:t>. Increasing human population</w:t>
      </w:r>
      <w:r w:rsidR="00A809B8">
        <w:rPr>
          <w:rFonts w:ascii="Arial" w:hAnsi="Arial" w:cs="Arial"/>
          <w:lang w:val="en-GB"/>
        </w:rPr>
        <w:t xml:space="preserve"> and </w:t>
      </w:r>
      <w:r w:rsidR="00E71F43">
        <w:rPr>
          <w:rFonts w:ascii="Arial" w:hAnsi="Arial" w:cs="Arial"/>
          <w:lang w:val="en-GB"/>
        </w:rPr>
        <w:t xml:space="preserve">the </w:t>
      </w:r>
      <w:r w:rsidR="00A809B8">
        <w:rPr>
          <w:rFonts w:ascii="Arial" w:hAnsi="Arial" w:cs="Arial"/>
          <w:lang w:val="en-GB"/>
        </w:rPr>
        <w:t xml:space="preserve">growth </w:t>
      </w:r>
      <w:r w:rsidR="00E71F43">
        <w:rPr>
          <w:rFonts w:ascii="Arial" w:hAnsi="Arial" w:cs="Arial"/>
          <w:lang w:val="en-GB"/>
        </w:rPr>
        <w:t>of cities and road</w:t>
      </w:r>
      <w:r w:rsidR="00A809B8">
        <w:rPr>
          <w:rFonts w:ascii="Arial" w:hAnsi="Arial" w:cs="Arial"/>
          <w:lang w:val="en-GB"/>
        </w:rPr>
        <w:t xml:space="preserve"> networks</w:t>
      </w:r>
      <w:r w:rsidR="00E75F6A">
        <w:rPr>
          <w:rFonts w:ascii="Arial" w:hAnsi="Arial" w:cs="Arial"/>
          <w:lang w:val="en-GB"/>
        </w:rPr>
        <w:t>, which predicate the equity agenda of the UN by advancing accessibility</w:t>
      </w:r>
      <w:r w:rsidR="00921306">
        <w:rPr>
          <w:rFonts w:ascii="Arial" w:hAnsi="Arial" w:cs="Arial"/>
          <w:lang w:val="en-GB"/>
        </w:rPr>
        <w:t xml:space="preserve"> (UN, 2015)</w:t>
      </w:r>
      <w:r w:rsidR="00E75F6A">
        <w:rPr>
          <w:rFonts w:ascii="Arial" w:hAnsi="Arial" w:cs="Arial"/>
          <w:lang w:val="en-GB"/>
        </w:rPr>
        <w:t>,</w:t>
      </w:r>
      <w:r w:rsidR="00A809B8">
        <w:rPr>
          <w:rFonts w:ascii="Arial" w:hAnsi="Arial" w:cs="Arial"/>
          <w:lang w:val="en-GB"/>
        </w:rPr>
        <w:t xml:space="preserve"> </w:t>
      </w:r>
      <w:r w:rsidR="00E75F6A">
        <w:rPr>
          <w:rFonts w:ascii="Arial" w:hAnsi="Arial" w:cs="Arial"/>
          <w:lang w:val="en-GB"/>
        </w:rPr>
        <w:t xml:space="preserve">are </w:t>
      </w:r>
      <w:r w:rsidR="00A809B8">
        <w:rPr>
          <w:rFonts w:ascii="Arial" w:hAnsi="Arial" w:cs="Arial"/>
          <w:lang w:val="en-GB"/>
        </w:rPr>
        <w:t xml:space="preserve">expected to cause </w:t>
      </w:r>
      <w:commentRangeStart w:id="6"/>
      <w:r w:rsidR="00A809B8">
        <w:rPr>
          <w:rFonts w:ascii="Arial" w:hAnsi="Arial" w:cs="Arial"/>
          <w:lang w:val="en-GB"/>
        </w:rPr>
        <w:t xml:space="preserve">additional pressures </w:t>
      </w:r>
      <w:commentRangeEnd w:id="6"/>
      <w:r w:rsidR="00907AAB">
        <w:rPr>
          <w:rStyle w:val="CommentReference"/>
        </w:rPr>
        <w:commentReference w:id="6"/>
      </w:r>
      <w:r w:rsidR="00A809B8">
        <w:rPr>
          <w:rFonts w:ascii="Arial" w:hAnsi="Arial" w:cs="Arial"/>
          <w:lang w:val="en-GB"/>
        </w:rPr>
        <w:t xml:space="preserve">on </w:t>
      </w:r>
      <w:r w:rsidR="00E75F6A">
        <w:rPr>
          <w:rFonts w:ascii="Arial" w:hAnsi="Arial" w:cs="Arial"/>
          <w:lang w:val="en-GB"/>
        </w:rPr>
        <w:t xml:space="preserve">the natural environment. Urbanisation and roads have </w:t>
      </w:r>
      <w:r w:rsidR="00300487">
        <w:rPr>
          <w:rFonts w:ascii="Arial" w:hAnsi="Arial" w:cs="Arial"/>
          <w:lang w:val="en-GB"/>
        </w:rPr>
        <w:t xml:space="preserve">greatly </w:t>
      </w:r>
      <w:r w:rsidR="00E75F6A">
        <w:rPr>
          <w:rFonts w:ascii="Arial" w:hAnsi="Arial" w:cs="Arial"/>
          <w:lang w:val="en-GB"/>
        </w:rPr>
        <w:t xml:space="preserve">altered </w:t>
      </w:r>
      <w:r w:rsidR="00300487">
        <w:rPr>
          <w:rFonts w:ascii="Arial" w:hAnsi="Arial" w:cs="Arial"/>
          <w:lang w:val="en-GB"/>
        </w:rPr>
        <w:t>habitats and connectivity of those, leading to disturbances in ecological communities</w:t>
      </w:r>
      <w:r w:rsidR="00921306">
        <w:rPr>
          <w:rFonts w:ascii="Arial" w:hAnsi="Arial" w:cs="Arial"/>
          <w:lang w:val="en-GB"/>
        </w:rPr>
        <w:t>.</w:t>
      </w:r>
      <w:r w:rsidR="00C767B9" w:rsidRPr="003F1906">
        <w:rPr>
          <w:rFonts w:ascii="Arial" w:hAnsi="Arial" w:cs="Arial"/>
          <w:lang w:val="en-GB"/>
        </w:rPr>
        <w:t xml:space="preserve"> </w:t>
      </w:r>
      <w:r w:rsidR="00921306">
        <w:rPr>
          <w:rFonts w:ascii="Arial" w:hAnsi="Arial" w:cs="Arial"/>
          <w:lang w:val="en-GB"/>
        </w:rPr>
        <w:t>Abundance, richness and composition of ecological communities are changing globally in complex ways (</w:t>
      </w:r>
      <w:commentRangeStart w:id="7"/>
      <w:proofErr w:type="spellStart"/>
      <w:r w:rsidR="00D6428B">
        <w:rPr>
          <w:rFonts w:ascii="Arial" w:hAnsi="Arial" w:cs="Arial"/>
          <w:lang w:val="en-GB"/>
        </w:rPr>
        <w:t>Blowes</w:t>
      </w:r>
      <w:proofErr w:type="spellEnd"/>
      <w:r w:rsidR="00D6428B">
        <w:rPr>
          <w:rFonts w:ascii="Arial" w:hAnsi="Arial" w:cs="Arial"/>
          <w:lang w:val="en-GB"/>
        </w:rPr>
        <w:t xml:space="preserve"> et al., 2019; Eriksson and Hillebrand, 2019; </w:t>
      </w:r>
      <w:proofErr w:type="spellStart"/>
      <w:r w:rsidR="00D6428B">
        <w:rPr>
          <w:rFonts w:ascii="Arial" w:hAnsi="Arial" w:cs="Arial"/>
          <w:lang w:val="en-GB"/>
        </w:rPr>
        <w:t>Magurran</w:t>
      </w:r>
      <w:proofErr w:type="spellEnd"/>
      <w:r w:rsidR="00D6428B">
        <w:rPr>
          <w:rFonts w:ascii="Arial" w:hAnsi="Arial" w:cs="Arial"/>
          <w:lang w:val="en-GB"/>
        </w:rPr>
        <w:t xml:space="preserve"> et al., 2019; </w:t>
      </w:r>
      <w:proofErr w:type="spellStart"/>
      <w:r w:rsidR="00D6428B">
        <w:rPr>
          <w:rFonts w:ascii="Arial" w:hAnsi="Arial" w:cs="Arial"/>
          <w:lang w:val="en-GB"/>
        </w:rPr>
        <w:t>Dornelas</w:t>
      </w:r>
      <w:proofErr w:type="spellEnd"/>
      <w:r w:rsidR="00D6428B">
        <w:rPr>
          <w:rFonts w:ascii="Arial" w:hAnsi="Arial" w:cs="Arial"/>
          <w:lang w:val="en-GB"/>
        </w:rPr>
        <w:t xml:space="preserve"> et al., 2019</w:t>
      </w:r>
      <w:commentRangeEnd w:id="7"/>
      <w:r w:rsidR="00907AAB">
        <w:rPr>
          <w:rStyle w:val="CommentReference"/>
        </w:rPr>
        <w:commentReference w:id="7"/>
      </w:r>
      <w:r w:rsidR="00921306">
        <w:rPr>
          <w:rFonts w:ascii="Arial" w:hAnsi="Arial" w:cs="Arial"/>
          <w:lang w:val="en-GB"/>
        </w:rPr>
        <w:t xml:space="preserve">). </w:t>
      </w:r>
      <w:r w:rsidR="00B90789" w:rsidRPr="003F1906">
        <w:rPr>
          <w:rFonts w:ascii="Arial" w:hAnsi="Arial" w:cs="Arial"/>
          <w:lang w:val="en-GB"/>
        </w:rPr>
        <w:t>Current rates of changes</w:t>
      </w:r>
      <w:r w:rsidR="00921306">
        <w:rPr>
          <w:rFonts w:ascii="Arial" w:hAnsi="Arial" w:cs="Arial"/>
          <w:lang w:val="en-GB"/>
        </w:rPr>
        <w:t xml:space="preserve"> of ecological communities</w:t>
      </w:r>
      <w:r w:rsidR="00B90789" w:rsidRPr="003F1906">
        <w:rPr>
          <w:rFonts w:ascii="Arial" w:hAnsi="Arial" w:cs="Arial"/>
          <w:lang w:val="en-GB"/>
        </w:rPr>
        <w:t xml:space="preserve"> are beyond what ecological theory predicts (</w:t>
      </w:r>
      <w:proofErr w:type="spellStart"/>
      <w:r w:rsidR="00B90789" w:rsidRPr="003F1906">
        <w:rPr>
          <w:rFonts w:ascii="Arial" w:hAnsi="Arial" w:cs="Arial"/>
          <w:lang w:val="en-GB"/>
        </w:rPr>
        <w:t>Gotelli</w:t>
      </w:r>
      <w:proofErr w:type="spellEnd"/>
      <w:r w:rsidR="00B90789" w:rsidRPr="003F1906">
        <w:rPr>
          <w:rFonts w:ascii="Arial" w:hAnsi="Arial" w:cs="Arial"/>
          <w:lang w:val="en-GB"/>
        </w:rPr>
        <w:t>, 2017)</w:t>
      </w:r>
      <w:r w:rsidR="00921306">
        <w:rPr>
          <w:rFonts w:ascii="Arial" w:hAnsi="Arial" w:cs="Arial"/>
          <w:lang w:val="en-GB"/>
        </w:rPr>
        <w:t>.</w:t>
      </w:r>
      <w:r w:rsidR="00AA1A78" w:rsidRPr="003F1906">
        <w:rPr>
          <w:rFonts w:ascii="Arial" w:hAnsi="Arial" w:cs="Arial"/>
          <w:lang w:val="en-GB"/>
        </w:rPr>
        <w:t xml:space="preserve"> The consequences for ecosystem processes, such as their temporal and spatial resilience are not fully understood, </w:t>
      </w:r>
      <w:commentRangeStart w:id="8"/>
      <w:r w:rsidR="00AA1A78" w:rsidRPr="003F1906">
        <w:rPr>
          <w:rFonts w:ascii="Arial" w:hAnsi="Arial" w:cs="Arial"/>
          <w:lang w:val="en-GB"/>
        </w:rPr>
        <w:t xml:space="preserve">their link has been identified </w:t>
      </w:r>
      <w:r w:rsidR="00AA1A78" w:rsidRPr="00A477F2">
        <w:rPr>
          <w:rFonts w:ascii="Arial" w:hAnsi="Arial" w:cs="Arial"/>
          <w:lang w:val="en-GB"/>
        </w:rPr>
        <w:t>though.</w:t>
      </w:r>
      <w:r w:rsidR="00B90789" w:rsidRPr="003F1906">
        <w:rPr>
          <w:rFonts w:ascii="Arial" w:hAnsi="Arial" w:cs="Arial"/>
          <w:lang w:val="en-GB"/>
        </w:rPr>
        <w:t xml:space="preserve"> </w:t>
      </w:r>
      <w:commentRangeEnd w:id="8"/>
      <w:r w:rsidR="00907AAB">
        <w:rPr>
          <w:rStyle w:val="CommentReference"/>
        </w:rPr>
        <w:commentReference w:id="8"/>
      </w:r>
      <w:r w:rsidR="00921306">
        <w:rPr>
          <w:rFonts w:ascii="Arial" w:hAnsi="Arial" w:cs="Arial"/>
          <w:lang w:val="en-GB"/>
        </w:rPr>
        <w:t xml:space="preserve">Understanding drivers of global biodiversity change </w:t>
      </w:r>
      <w:r w:rsidR="00135FD2">
        <w:rPr>
          <w:rFonts w:ascii="Arial" w:hAnsi="Arial" w:cs="Arial"/>
          <w:lang w:val="en-GB"/>
        </w:rPr>
        <w:t xml:space="preserve">to establish effective conservation programs without compromising human development towards </w:t>
      </w:r>
      <w:r w:rsidR="00434B04">
        <w:rPr>
          <w:rFonts w:ascii="Arial" w:hAnsi="Arial" w:cs="Arial"/>
          <w:lang w:val="en-GB"/>
        </w:rPr>
        <w:t xml:space="preserve">better </w:t>
      </w:r>
      <w:r w:rsidR="00135FD2">
        <w:rPr>
          <w:rFonts w:ascii="Arial" w:hAnsi="Arial" w:cs="Arial"/>
          <w:lang w:val="en-GB"/>
        </w:rPr>
        <w:t>equality, is a key topic on the agenda of decision makers all over the world.</w:t>
      </w:r>
      <w:r w:rsidR="00135FD2">
        <w:rPr>
          <w:rFonts w:ascii="Arial" w:hAnsi="Arial" w:cs="Arial"/>
          <w:i/>
          <w:iCs/>
          <w:lang w:val="en-GB"/>
        </w:rPr>
        <w:t xml:space="preserve"> </w:t>
      </w:r>
      <w:r w:rsidR="00B32C13" w:rsidRPr="003F1906">
        <w:rPr>
          <w:rFonts w:ascii="Arial" w:hAnsi="Arial" w:cs="Arial"/>
          <w:lang w:val="en-GB"/>
        </w:rPr>
        <w:t xml:space="preserve">We currently only have a limited understanding of how </w:t>
      </w:r>
      <w:r w:rsidR="00135FD2">
        <w:rPr>
          <w:rFonts w:ascii="Arial" w:hAnsi="Arial" w:cs="Arial"/>
          <w:lang w:val="en-GB"/>
        </w:rPr>
        <w:t xml:space="preserve">accessibility to cities, such as the presence of cities and roads, as a global change driver, is altering the assemblages of communities. </w:t>
      </w:r>
    </w:p>
    <w:p w14:paraId="14447469" w14:textId="3FA35688" w:rsidR="00DB2744" w:rsidRDefault="004C1DD0" w:rsidP="00135FD2">
      <w:pPr>
        <w:pStyle w:val="Bibliography"/>
        <w:spacing w:line="360" w:lineRule="auto"/>
        <w:rPr>
          <w:rFonts w:ascii="Arial" w:hAnsi="Arial" w:cs="Arial"/>
          <w:lang w:val="en-GB"/>
        </w:rPr>
      </w:pPr>
      <w:r w:rsidRPr="003F1906">
        <w:rPr>
          <w:rFonts w:ascii="Arial" w:hAnsi="Arial" w:cs="Arial"/>
          <w:lang w:val="en-GB"/>
        </w:rPr>
        <w:t>Given the sheer extent of human impact</w:t>
      </w:r>
      <w:r w:rsidR="00425575">
        <w:rPr>
          <w:rFonts w:ascii="Arial" w:hAnsi="Arial" w:cs="Arial"/>
          <w:lang w:val="en-GB"/>
        </w:rPr>
        <w:t xml:space="preserve"> on the natural environment</w:t>
      </w:r>
      <w:r w:rsidRPr="003F1906">
        <w:rPr>
          <w:rFonts w:ascii="Arial" w:hAnsi="Arial" w:cs="Arial"/>
          <w:lang w:val="en-GB"/>
        </w:rPr>
        <w:t>, it is common convention that biodiversity is declining on a large scale. However, studies reveal a more complex picture that is very depend</w:t>
      </w:r>
      <w:r w:rsidR="004F3062">
        <w:rPr>
          <w:rFonts w:ascii="Arial" w:hAnsi="Arial" w:cs="Arial"/>
          <w:lang w:val="en-GB"/>
        </w:rPr>
        <w:t>e</w:t>
      </w:r>
      <w:r w:rsidRPr="003F1906">
        <w:rPr>
          <w:rFonts w:ascii="Arial" w:hAnsi="Arial" w:cs="Arial"/>
          <w:lang w:val="en-GB"/>
        </w:rPr>
        <w:t>nt on the scales and biodiversity metrices used</w:t>
      </w:r>
      <w:r w:rsidR="00425575">
        <w:rPr>
          <w:rFonts w:ascii="Arial" w:hAnsi="Arial" w:cs="Arial"/>
          <w:lang w:val="en-GB"/>
        </w:rPr>
        <w:t xml:space="preserve"> </w:t>
      </w:r>
      <w:commentRangeStart w:id="9"/>
      <w:r w:rsidR="00425575">
        <w:rPr>
          <w:rFonts w:ascii="Arial" w:hAnsi="Arial" w:cs="Arial"/>
          <w:lang w:val="en-GB"/>
        </w:rPr>
        <w:t>(</w:t>
      </w:r>
      <w:r w:rsidR="00D6428B">
        <w:rPr>
          <w:rFonts w:ascii="Arial" w:hAnsi="Arial" w:cs="Arial"/>
          <w:lang w:val="en-GB"/>
        </w:rPr>
        <w:t>McGill et al., 2015</w:t>
      </w:r>
      <w:r w:rsidR="00425575">
        <w:rPr>
          <w:rFonts w:ascii="Arial" w:hAnsi="Arial" w:cs="Arial"/>
          <w:lang w:val="en-GB"/>
        </w:rPr>
        <w:t>)</w:t>
      </w:r>
      <w:r w:rsidRPr="003F1906">
        <w:rPr>
          <w:rFonts w:ascii="Arial" w:hAnsi="Arial" w:cs="Arial"/>
          <w:lang w:val="en-GB"/>
        </w:rPr>
        <w:t xml:space="preserve">. </w:t>
      </w:r>
      <w:commentRangeEnd w:id="9"/>
      <w:r w:rsidR="00907AAB">
        <w:rPr>
          <w:rStyle w:val="CommentReference"/>
        </w:rPr>
        <w:commentReference w:id="9"/>
      </w:r>
      <w:r w:rsidR="008334E8" w:rsidRPr="003F1906">
        <w:rPr>
          <w:rFonts w:ascii="Arial" w:hAnsi="Arial" w:cs="Arial"/>
          <w:lang w:val="en-GB"/>
        </w:rPr>
        <w:t>While local alpha diversity seem</w:t>
      </w:r>
      <w:r w:rsidR="00425575">
        <w:rPr>
          <w:rFonts w:ascii="Arial" w:hAnsi="Arial" w:cs="Arial"/>
          <w:lang w:val="en-GB"/>
        </w:rPr>
        <w:t>s</w:t>
      </w:r>
      <w:r w:rsidR="008334E8" w:rsidRPr="003F1906">
        <w:rPr>
          <w:rFonts w:ascii="Arial" w:hAnsi="Arial" w:cs="Arial"/>
          <w:lang w:val="en-GB"/>
        </w:rPr>
        <w:t xml:space="preserve"> to show no decrease in species richness, global biodiversity seems to decline. </w:t>
      </w:r>
      <w:r w:rsidR="00425575">
        <w:rPr>
          <w:rFonts w:ascii="Arial" w:hAnsi="Arial" w:cs="Arial"/>
          <w:lang w:val="en-GB"/>
        </w:rPr>
        <w:t xml:space="preserve">At the same time, </w:t>
      </w:r>
      <w:r w:rsidR="00DB2744">
        <w:rPr>
          <w:rFonts w:ascii="Arial" w:hAnsi="Arial" w:cs="Arial"/>
          <w:lang w:val="en-GB"/>
        </w:rPr>
        <w:t>local communities show high species turnover (changes in the composition of ecological communities), potentially indicating a different type of biodiversity change; large scale reorganization of communities leading to homogenization across spa</w:t>
      </w:r>
      <w:r w:rsidR="00554E3D">
        <w:rPr>
          <w:rFonts w:ascii="Arial" w:hAnsi="Arial" w:cs="Arial"/>
          <w:lang w:val="en-GB"/>
        </w:rPr>
        <w:t xml:space="preserve">ce </w:t>
      </w:r>
      <w:r w:rsidR="00DB2744">
        <w:rPr>
          <w:rFonts w:ascii="Arial" w:hAnsi="Arial" w:cs="Arial"/>
          <w:lang w:val="en-GB"/>
        </w:rPr>
        <w:t>(</w:t>
      </w:r>
      <w:proofErr w:type="spellStart"/>
      <w:r w:rsidR="00DB2744">
        <w:rPr>
          <w:rFonts w:ascii="Arial" w:hAnsi="Arial" w:cs="Arial"/>
          <w:lang w:val="en-GB"/>
        </w:rPr>
        <w:t>Blowes</w:t>
      </w:r>
      <w:proofErr w:type="spellEnd"/>
      <w:r w:rsidR="00D6428B">
        <w:rPr>
          <w:rFonts w:ascii="Arial" w:hAnsi="Arial" w:cs="Arial"/>
          <w:lang w:val="en-GB"/>
        </w:rPr>
        <w:t xml:space="preserve"> et al., 2019</w:t>
      </w:r>
      <w:r w:rsidR="00DB2744">
        <w:rPr>
          <w:rFonts w:ascii="Arial" w:hAnsi="Arial" w:cs="Arial"/>
          <w:lang w:val="en-GB"/>
        </w:rPr>
        <w:t xml:space="preserve">). This homogeneity </w:t>
      </w:r>
      <w:r w:rsidR="00D81D65">
        <w:rPr>
          <w:rFonts w:ascii="Arial" w:hAnsi="Arial" w:cs="Arial"/>
          <w:lang w:val="en-GB"/>
        </w:rPr>
        <w:t>leads</w:t>
      </w:r>
      <w:r w:rsidR="00DB2744">
        <w:rPr>
          <w:rFonts w:ascii="Arial" w:hAnsi="Arial" w:cs="Arial"/>
          <w:lang w:val="en-GB"/>
        </w:rPr>
        <w:t xml:space="preserve"> to a decrease in biodiversity over larger scales</w:t>
      </w:r>
      <w:r w:rsidR="00D81D65">
        <w:rPr>
          <w:rFonts w:ascii="Arial" w:hAnsi="Arial" w:cs="Arial"/>
          <w:lang w:val="en-GB"/>
        </w:rPr>
        <w:t xml:space="preserve"> and has serious implication</w:t>
      </w:r>
      <w:r w:rsidR="004F3062">
        <w:rPr>
          <w:rFonts w:ascii="Arial" w:hAnsi="Arial" w:cs="Arial"/>
          <w:lang w:val="en-GB"/>
        </w:rPr>
        <w:t>s</w:t>
      </w:r>
      <w:r w:rsidR="00D81D65">
        <w:rPr>
          <w:rFonts w:ascii="Arial" w:hAnsi="Arial" w:cs="Arial"/>
          <w:lang w:val="en-GB"/>
        </w:rPr>
        <w:t xml:space="preserve"> </w:t>
      </w:r>
      <w:r w:rsidR="004F3062">
        <w:rPr>
          <w:rFonts w:ascii="Arial" w:hAnsi="Arial" w:cs="Arial"/>
          <w:lang w:val="en-GB"/>
        </w:rPr>
        <w:t>on</w:t>
      </w:r>
      <w:r w:rsidR="00D81D65">
        <w:rPr>
          <w:rFonts w:ascii="Arial" w:hAnsi="Arial" w:cs="Arial"/>
          <w:lang w:val="en-GB"/>
        </w:rPr>
        <w:t xml:space="preserve"> the ability of species communities to adapt to future environmental changes (</w:t>
      </w:r>
      <w:r w:rsidR="00D6428B">
        <w:rPr>
          <w:rFonts w:ascii="Arial" w:hAnsi="Arial" w:cs="Arial"/>
          <w:lang w:val="en-GB"/>
        </w:rPr>
        <w:t>Eriksson and Hillebrand, 2019</w:t>
      </w:r>
      <w:r w:rsidR="00D81D65">
        <w:rPr>
          <w:rFonts w:ascii="Arial" w:hAnsi="Arial" w:cs="Arial"/>
          <w:lang w:val="en-GB"/>
        </w:rPr>
        <w:t xml:space="preserve">). </w:t>
      </w:r>
    </w:p>
    <w:p w14:paraId="654864B4" w14:textId="3A6DB890" w:rsidR="00920B63" w:rsidRDefault="00D81D65" w:rsidP="003F1906">
      <w:pPr>
        <w:spacing w:line="360" w:lineRule="auto"/>
        <w:rPr>
          <w:rFonts w:ascii="Arial" w:hAnsi="Arial" w:cs="Arial"/>
          <w:lang w:val="en-GB"/>
        </w:rPr>
      </w:pPr>
      <w:r>
        <w:rPr>
          <w:rFonts w:ascii="Arial" w:hAnsi="Arial" w:cs="Arial"/>
          <w:lang w:val="en-GB"/>
        </w:rPr>
        <w:t xml:space="preserve">Changes to the environment caused by the </w:t>
      </w:r>
      <w:del w:id="10" w:author="DASKALOVA Gergana Nikolaeva" w:date="2020-01-28T10:40:00Z">
        <w:r w:rsidDel="00907AAB">
          <w:rPr>
            <w:rFonts w:ascii="Arial" w:hAnsi="Arial" w:cs="Arial"/>
            <w:lang w:val="en-GB"/>
          </w:rPr>
          <w:delText>enhancement of</w:delText>
        </w:r>
      </w:del>
      <w:ins w:id="11" w:author="DASKALOVA Gergana Nikolaeva" w:date="2020-01-28T10:40:00Z">
        <w:r w:rsidR="00907AAB">
          <w:rPr>
            <w:rFonts w:ascii="Arial" w:hAnsi="Arial" w:cs="Arial"/>
            <w:lang w:val="en-GB"/>
          </w:rPr>
          <w:t>increase in</w:t>
        </w:r>
      </w:ins>
      <w:r>
        <w:rPr>
          <w:rFonts w:ascii="Arial" w:hAnsi="Arial" w:cs="Arial"/>
          <w:lang w:val="en-GB"/>
        </w:rPr>
        <w:t xml:space="preserve"> accessibility</w:t>
      </w:r>
      <w:r w:rsidR="00145CE7">
        <w:rPr>
          <w:rFonts w:ascii="Arial" w:hAnsi="Arial" w:cs="Arial"/>
          <w:lang w:val="en-GB"/>
        </w:rPr>
        <w:t>,</w:t>
      </w:r>
      <w:r>
        <w:rPr>
          <w:rFonts w:ascii="Arial" w:hAnsi="Arial" w:cs="Arial"/>
          <w:lang w:val="en-GB"/>
        </w:rPr>
        <w:t xml:space="preserve"> such as cities and roads</w:t>
      </w:r>
      <w:r w:rsidR="00145CE7">
        <w:rPr>
          <w:rFonts w:ascii="Arial" w:hAnsi="Arial" w:cs="Arial"/>
          <w:lang w:val="en-GB"/>
        </w:rPr>
        <w:t>,</w:t>
      </w:r>
      <w:r>
        <w:rPr>
          <w:rFonts w:ascii="Arial" w:hAnsi="Arial" w:cs="Arial"/>
          <w:lang w:val="en-GB"/>
        </w:rPr>
        <w:t xml:space="preserve"> might lead to </w:t>
      </w:r>
      <w:r w:rsidR="00C85D92">
        <w:rPr>
          <w:rFonts w:ascii="Arial" w:hAnsi="Arial" w:cs="Arial"/>
          <w:lang w:val="en-GB"/>
        </w:rPr>
        <w:t>a different species filter</w:t>
      </w:r>
      <w:r>
        <w:rPr>
          <w:rFonts w:ascii="Arial" w:hAnsi="Arial" w:cs="Arial"/>
          <w:lang w:val="en-GB"/>
        </w:rPr>
        <w:t xml:space="preserve"> which favour </w:t>
      </w:r>
      <w:r w:rsidR="00C85D92">
        <w:rPr>
          <w:rFonts w:ascii="Arial" w:hAnsi="Arial" w:cs="Arial"/>
          <w:lang w:val="en-GB"/>
        </w:rPr>
        <w:t xml:space="preserve">more </w:t>
      </w:r>
      <w:r>
        <w:rPr>
          <w:rFonts w:ascii="Arial" w:hAnsi="Arial" w:cs="Arial"/>
          <w:lang w:val="en-GB"/>
        </w:rPr>
        <w:t>similar species across scales.</w:t>
      </w:r>
      <w:r w:rsidR="00C85D92">
        <w:rPr>
          <w:rFonts w:ascii="Arial" w:hAnsi="Arial" w:cs="Arial"/>
          <w:lang w:val="en-GB"/>
        </w:rPr>
        <w:t xml:space="preserve"> Local immigration of species can be enhanced by both changing environmental conditions and favouring species that prefer urban environments as well as </w:t>
      </w:r>
      <w:r w:rsidR="00C85D92">
        <w:rPr>
          <w:rFonts w:ascii="Arial" w:hAnsi="Arial" w:cs="Arial"/>
          <w:lang w:val="en-GB"/>
        </w:rPr>
        <w:lastRenderedPageBreak/>
        <w:t xml:space="preserve">through transportation and human traffic </w:t>
      </w:r>
      <w:ins w:id="12" w:author="DASKALOVA Gergana Nikolaeva" w:date="2020-01-28T10:40:00Z">
        <w:r w:rsidR="00907AAB">
          <w:rPr>
            <w:rFonts w:ascii="Arial" w:hAnsi="Arial" w:cs="Arial"/>
            <w:lang w:val="en-GB"/>
          </w:rPr>
          <w:t xml:space="preserve">such </w:t>
        </w:r>
      </w:ins>
      <w:r w:rsidR="00C85D92">
        <w:rPr>
          <w:rFonts w:ascii="Arial" w:hAnsi="Arial" w:cs="Arial"/>
          <w:lang w:val="en-GB"/>
        </w:rPr>
        <w:t>as trade roads have led to homogenization (</w:t>
      </w:r>
      <w:r w:rsidR="00D6428B">
        <w:rPr>
          <w:rFonts w:ascii="Arial" w:hAnsi="Arial" w:cs="Arial"/>
          <w:lang w:val="en-GB"/>
        </w:rPr>
        <w:t>McKinney, 2006</w:t>
      </w:r>
      <w:r w:rsidR="00C85D92">
        <w:rPr>
          <w:rFonts w:ascii="Arial" w:hAnsi="Arial" w:cs="Arial"/>
          <w:lang w:val="en-GB"/>
        </w:rPr>
        <w:t xml:space="preserve">). </w:t>
      </w:r>
      <w:r w:rsidR="00920B63">
        <w:rPr>
          <w:rFonts w:ascii="Arial" w:hAnsi="Arial" w:cs="Arial"/>
          <w:lang w:val="en-GB"/>
        </w:rPr>
        <w:t xml:space="preserve">Both ways are </w:t>
      </w:r>
      <w:commentRangeStart w:id="13"/>
      <w:r w:rsidR="00920B63">
        <w:rPr>
          <w:rFonts w:ascii="Arial" w:hAnsi="Arial" w:cs="Arial"/>
          <w:lang w:val="en-GB"/>
        </w:rPr>
        <w:t xml:space="preserve">indirect effects </w:t>
      </w:r>
      <w:commentRangeEnd w:id="13"/>
      <w:r w:rsidR="00907AAB">
        <w:rPr>
          <w:rStyle w:val="CommentReference"/>
        </w:rPr>
        <w:commentReference w:id="13"/>
      </w:r>
      <w:r w:rsidR="00920B63">
        <w:rPr>
          <w:rFonts w:ascii="Arial" w:hAnsi="Arial" w:cs="Arial"/>
          <w:lang w:val="en-GB"/>
        </w:rPr>
        <w:t>of enhancing accessibility.</w:t>
      </w:r>
    </w:p>
    <w:p w14:paraId="70A7BFD7" w14:textId="01A9AC6C" w:rsidR="00723CF7" w:rsidRPr="003F1906" w:rsidRDefault="00723CF7" w:rsidP="003F1906">
      <w:pPr>
        <w:spacing w:line="360" w:lineRule="auto"/>
        <w:rPr>
          <w:rFonts w:ascii="Arial" w:hAnsi="Arial" w:cs="Arial"/>
          <w:lang w:val="en-GB"/>
        </w:rPr>
      </w:pPr>
      <w:r w:rsidRPr="003F1906">
        <w:rPr>
          <w:rFonts w:ascii="Arial" w:hAnsi="Arial" w:cs="Arial"/>
          <w:lang w:val="en-GB"/>
        </w:rPr>
        <w:t xml:space="preserve">Recent global scale datasets of </w:t>
      </w:r>
      <w:r w:rsidR="00F570E6" w:rsidRPr="003F1906">
        <w:rPr>
          <w:rFonts w:ascii="Arial" w:hAnsi="Arial" w:cs="Arial"/>
          <w:lang w:val="en-GB"/>
        </w:rPr>
        <w:t>roads and accessibility to cities provide a new opportunity to measure this aspect of human development at a global scale. By integrating the dataset with X amount of biodiversity records, my analysis provides unprecedented insight into the influence of accessibility to cities</w:t>
      </w:r>
      <w:r w:rsidR="008335CD">
        <w:rPr>
          <w:rFonts w:ascii="Arial" w:hAnsi="Arial" w:cs="Arial"/>
          <w:lang w:val="en-GB"/>
        </w:rPr>
        <w:t xml:space="preserve"> as a global change driver</w:t>
      </w:r>
      <w:r w:rsidR="00F570E6" w:rsidRPr="003F1906">
        <w:rPr>
          <w:rFonts w:ascii="Arial" w:hAnsi="Arial" w:cs="Arial"/>
          <w:lang w:val="en-GB"/>
        </w:rPr>
        <w:t xml:space="preserve"> o</w:t>
      </w:r>
      <w:r w:rsidR="002D4A2D">
        <w:rPr>
          <w:rFonts w:ascii="Arial" w:hAnsi="Arial" w:cs="Arial"/>
          <w:lang w:val="en-GB"/>
        </w:rPr>
        <w:t>f</w:t>
      </w:r>
      <w:r w:rsidR="00F570E6" w:rsidRPr="003F1906">
        <w:rPr>
          <w:rFonts w:ascii="Arial" w:hAnsi="Arial" w:cs="Arial"/>
          <w:lang w:val="en-GB"/>
        </w:rPr>
        <w:t xml:space="preserve"> biodiversity change.</w:t>
      </w:r>
    </w:p>
    <w:p w14:paraId="5E821ED9" w14:textId="40BA26AF" w:rsidR="00067138" w:rsidRPr="00920B63" w:rsidRDefault="00A36870" w:rsidP="0026273B">
      <w:pPr>
        <w:spacing w:line="360" w:lineRule="auto"/>
        <w:rPr>
          <w:rFonts w:ascii="Arial" w:hAnsi="Arial" w:cs="Arial"/>
          <w:i/>
          <w:iCs/>
          <w:color w:val="0070C0"/>
          <w:lang w:val="en-GB"/>
        </w:rPr>
      </w:pPr>
      <w:commentRangeStart w:id="14"/>
      <w:r w:rsidRPr="00920B63">
        <w:rPr>
          <w:rFonts w:ascii="Arial" w:hAnsi="Arial" w:cs="Arial"/>
          <w:i/>
          <w:iCs/>
          <w:color w:val="0070C0"/>
          <w:lang w:val="en-GB"/>
        </w:rPr>
        <w:t>Take home message?</w:t>
      </w:r>
      <w:commentRangeEnd w:id="14"/>
      <w:r w:rsidR="00907AAB">
        <w:rPr>
          <w:rStyle w:val="CommentReference"/>
        </w:rPr>
        <w:commentReference w:id="14"/>
      </w:r>
      <w:r w:rsidR="007D04C9" w:rsidRPr="00920B63">
        <w:rPr>
          <w:rFonts w:ascii="Arial" w:hAnsi="Arial" w:cs="Arial"/>
          <w:i/>
          <w:iCs/>
          <w:color w:val="0070C0"/>
          <w:lang w:val="en-GB"/>
        </w:rPr>
        <w:t xml:space="preserve"> How is this work relevant to the scientific community?</w:t>
      </w:r>
    </w:p>
    <w:p w14:paraId="3E9BBE2B" w14:textId="7165E878" w:rsidR="00C70EC0" w:rsidRPr="003F1906" w:rsidRDefault="006E625D" w:rsidP="003F1906">
      <w:pPr>
        <w:spacing w:line="360" w:lineRule="auto"/>
        <w:rPr>
          <w:rFonts w:ascii="Arial" w:hAnsi="Arial" w:cs="Arial"/>
          <w:lang w:val="en-GB"/>
        </w:rPr>
      </w:pPr>
      <w:r w:rsidRPr="003F1906">
        <w:rPr>
          <w:rFonts w:ascii="Arial" w:hAnsi="Arial" w:cs="Arial"/>
          <w:b/>
          <w:bCs/>
          <w:lang w:val="en-GB"/>
        </w:rPr>
        <w:t>Objectives</w:t>
      </w:r>
      <w:r w:rsidR="00EB5A1A" w:rsidRPr="003F1906">
        <w:rPr>
          <w:rFonts w:ascii="Arial" w:hAnsi="Arial" w:cs="Arial"/>
          <w:b/>
          <w:bCs/>
          <w:lang w:val="en-GB"/>
        </w:rPr>
        <w:t xml:space="preserve"> and r</w:t>
      </w:r>
      <w:r w:rsidRPr="003F1906">
        <w:rPr>
          <w:rFonts w:ascii="Arial" w:hAnsi="Arial" w:cs="Arial"/>
          <w:b/>
          <w:bCs/>
          <w:lang w:val="en-GB"/>
        </w:rPr>
        <w:t>esearch questions</w:t>
      </w:r>
      <w:r w:rsidR="007444D3" w:rsidRPr="003F1906">
        <w:rPr>
          <w:rFonts w:ascii="Arial" w:hAnsi="Arial" w:cs="Arial"/>
          <w:b/>
          <w:bCs/>
          <w:color w:val="FF0000"/>
          <w:lang w:val="en-GB"/>
        </w:rPr>
        <w:br/>
      </w:r>
      <w:r w:rsidR="00C70EC0" w:rsidRPr="003F1906">
        <w:rPr>
          <w:rFonts w:ascii="Arial" w:hAnsi="Arial" w:cs="Arial"/>
          <w:lang w:val="en-GB"/>
        </w:rPr>
        <w:t xml:space="preserve">I </w:t>
      </w:r>
      <w:del w:id="15" w:author="DASKALOVA Gergana Nikolaeva" w:date="2020-01-28T10:42:00Z">
        <w:r w:rsidR="00C70EC0" w:rsidRPr="003F1906" w:rsidDel="00907AAB">
          <w:rPr>
            <w:rFonts w:ascii="Arial" w:hAnsi="Arial" w:cs="Arial"/>
            <w:lang w:val="en-GB"/>
          </w:rPr>
          <w:delText>aim to</w:delText>
        </w:r>
      </w:del>
      <w:ins w:id="16" w:author="DASKALOVA Gergana Nikolaeva" w:date="2020-01-28T10:42:00Z">
        <w:r w:rsidR="00907AAB">
          <w:rPr>
            <w:rFonts w:ascii="Arial" w:hAnsi="Arial" w:cs="Arial"/>
            <w:lang w:val="en-GB"/>
          </w:rPr>
          <w:t>will</w:t>
        </w:r>
      </w:ins>
      <w:r w:rsidR="00C70EC0" w:rsidRPr="003F1906">
        <w:rPr>
          <w:rFonts w:ascii="Arial" w:hAnsi="Arial" w:cs="Arial"/>
          <w:lang w:val="en-GB"/>
        </w:rPr>
        <w:t xml:space="preserve"> investigate the </w:t>
      </w:r>
      <w:del w:id="17" w:author="DASKALOVA Gergana Nikolaeva" w:date="2020-01-28T10:42:00Z">
        <w:r w:rsidR="00C70EC0" w:rsidRPr="003F1906" w:rsidDel="00907AAB">
          <w:rPr>
            <w:rFonts w:ascii="Arial" w:hAnsi="Arial" w:cs="Arial"/>
            <w:lang w:val="en-GB"/>
          </w:rPr>
          <w:delText xml:space="preserve">effect </w:delText>
        </w:r>
      </w:del>
      <w:ins w:id="18" w:author="DASKALOVA Gergana Nikolaeva" w:date="2020-01-28T10:42:00Z">
        <w:r w:rsidR="00907AAB">
          <w:rPr>
            <w:rFonts w:ascii="Arial" w:hAnsi="Arial" w:cs="Arial"/>
            <w:lang w:val="en-GB"/>
          </w:rPr>
          <w:t>influence</w:t>
        </w:r>
        <w:r w:rsidR="00907AAB" w:rsidRPr="003F1906">
          <w:rPr>
            <w:rFonts w:ascii="Arial" w:hAnsi="Arial" w:cs="Arial"/>
            <w:lang w:val="en-GB"/>
          </w:rPr>
          <w:t xml:space="preserve"> </w:t>
        </w:r>
      </w:ins>
      <w:r w:rsidR="00C70EC0" w:rsidRPr="003F1906">
        <w:rPr>
          <w:rFonts w:ascii="Arial" w:hAnsi="Arial" w:cs="Arial"/>
          <w:lang w:val="en-GB"/>
        </w:rPr>
        <w:t>of accessibility of cities on compositional biodiversity changes globally</w:t>
      </w:r>
      <w:r w:rsidR="00DC4DDC">
        <w:rPr>
          <w:rFonts w:ascii="Arial" w:hAnsi="Arial" w:cs="Arial"/>
          <w:lang w:val="en-GB"/>
        </w:rPr>
        <w:t xml:space="preserve"> </w:t>
      </w:r>
      <w:r w:rsidR="00C70EC0" w:rsidRPr="003F1906">
        <w:rPr>
          <w:rFonts w:ascii="Arial" w:hAnsi="Arial" w:cs="Arial"/>
          <w:lang w:val="en-GB"/>
        </w:rPr>
        <w:t>addressing the following research questions:</w:t>
      </w:r>
    </w:p>
    <w:p w14:paraId="6F37DFA2" w14:textId="155B4725" w:rsidR="00C612D1" w:rsidRDefault="00907AAB" w:rsidP="003F1906">
      <w:pPr>
        <w:pStyle w:val="ListParagraph"/>
        <w:numPr>
          <w:ilvl w:val="0"/>
          <w:numId w:val="2"/>
        </w:numPr>
        <w:spacing w:line="360" w:lineRule="auto"/>
        <w:rPr>
          <w:rFonts w:ascii="Arial" w:hAnsi="Arial" w:cs="Arial"/>
          <w:lang w:val="en-GB"/>
        </w:rPr>
      </w:pPr>
      <w:ins w:id="19" w:author="DASKALOVA Gergana Nikolaeva" w:date="2020-01-28T10:44:00Z">
        <w:r>
          <w:rPr>
            <w:rFonts w:ascii="Arial" w:hAnsi="Arial" w:cs="Arial"/>
            <w:lang w:val="en-GB"/>
          </w:rPr>
          <w:t>Within sites, d</w:t>
        </w:r>
      </w:ins>
      <w:del w:id="20" w:author="DASKALOVA Gergana Nikolaeva" w:date="2020-01-28T10:44:00Z">
        <w:r w:rsidR="00C612D1" w:rsidDel="00907AAB">
          <w:rPr>
            <w:rFonts w:ascii="Arial" w:hAnsi="Arial" w:cs="Arial"/>
            <w:lang w:val="en-GB"/>
          </w:rPr>
          <w:delText>D</w:delText>
        </w:r>
      </w:del>
      <w:r w:rsidR="00C612D1">
        <w:rPr>
          <w:rFonts w:ascii="Arial" w:hAnsi="Arial" w:cs="Arial"/>
          <w:lang w:val="en-GB"/>
        </w:rPr>
        <w:t>o</w:t>
      </w:r>
      <w:r w:rsidR="00434B04">
        <w:rPr>
          <w:rFonts w:ascii="Arial" w:hAnsi="Arial" w:cs="Arial"/>
          <w:lang w:val="en-GB"/>
        </w:rPr>
        <w:t xml:space="preserve"> </w:t>
      </w:r>
      <w:r w:rsidR="00F97CA4">
        <w:rPr>
          <w:rFonts w:ascii="Arial" w:hAnsi="Arial" w:cs="Arial"/>
          <w:lang w:val="en-GB"/>
        </w:rPr>
        <w:t>locations</w:t>
      </w:r>
      <w:r w:rsidR="00434B04">
        <w:rPr>
          <w:rFonts w:ascii="Arial" w:hAnsi="Arial" w:cs="Arial"/>
          <w:lang w:val="en-GB"/>
        </w:rPr>
        <w:t xml:space="preserve"> with </w:t>
      </w:r>
      <w:r w:rsidR="00C612D1">
        <w:rPr>
          <w:rFonts w:ascii="Arial" w:hAnsi="Arial" w:cs="Arial"/>
          <w:lang w:val="en-GB"/>
        </w:rPr>
        <w:t xml:space="preserve">higher accessibility to cities </w:t>
      </w:r>
      <w:del w:id="21" w:author="DASKALOVA Gergana Nikolaeva" w:date="2020-01-28T10:42:00Z">
        <w:r w:rsidR="00C612D1" w:rsidDel="00907AAB">
          <w:rPr>
            <w:rFonts w:ascii="Arial" w:hAnsi="Arial" w:cs="Arial"/>
            <w:lang w:val="en-GB"/>
          </w:rPr>
          <w:delText>lead to</w:delText>
        </w:r>
      </w:del>
      <w:ins w:id="22" w:author="DASKALOVA Gergana Nikolaeva" w:date="2020-01-28T10:42:00Z">
        <w:r>
          <w:rPr>
            <w:rFonts w:ascii="Arial" w:hAnsi="Arial" w:cs="Arial"/>
            <w:lang w:val="en-GB"/>
          </w:rPr>
          <w:t>have</w:t>
        </w:r>
      </w:ins>
      <w:r w:rsidR="00C612D1">
        <w:rPr>
          <w:rFonts w:ascii="Arial" w:hAnsi="Arial" w:cs="Arial"/>
          <w:lang w:val="en-GB"/>
        </w:rPr>
        <w:t xml:space="preserve"> higher turnover</w:t>
      </w:r>
      <w:r w:rsidR="00434B04">
        <w:rPr>
          <w:rFonts w:ascii="Arial" w:hAnsi="Arial" w:cs="Arial"/>
          <w:lang w:val="en-GB"/>
        </w:rPr>
        <w:t xml:space="preserve"> </w:t>
      </w:r>
      <w:del w:id="23" w:author="DASKALOVA Gergana Nikolaeva" w:date="2020-01-28T10:44:00Z">
        <w:r w:rsidR="002B06F1" w:rsidDel="00907AAB">
          <w:rPr>
            <w:rFonts w:ascii="Arial" w:hAnsi="Arial" w:cs="Arial"/>
            <w:lang w:val="en-GB"/>
          </w:rPr>
          <w:delText>within sites</w:delText>
        </w:r>
        <w:r w:rsidR="00434B04" w:rsidDel="00907AAB">
          <w:rPr>
            <w:rFonts w:ascii="Arial" w:hAnsi="Arial" w:cs="Arial"/>
            <w:lang w:val="en-GB"/>
          </w:rPr>
          <w:delText xml:space="preserve"> </w:delText>
        </w:r>
      </w:del>
      <w:r w:rsidR="00434B04">
        <w:rPr>
          <w:rFonts w:ascii="Arial" w:hAnsi="Arial" w:cs="Arial"/>
          <w:lang w:val="en-GB"/>
        </w:rPr>
        <w:t xml:space="preserve">than </w:t>
      </w:r>
      <w:r w:rsidR="00F97CA4">
        <w:rPr>
          <w:rFonts w:ascii="Arial" w:hAnsi="Arial" w:cs="Arial"/>
          <w:lang w:val="en-GB"/>
        </w:rPr>
        <w:t>locations</w:t>
      </w:r>
      <w:r w:rsidR="00434B04">
        <w:rPr>
          <w:rFonts w:ascii="Arial" w:hAnsi="Arial" w:cs="Arial"/>
          <w:lang w:val="en-GB"/>
        </w:rPr>
        <w:t xml:space="preserve"> with lower accessibility</w:t>
      </w:r>
      <w:r w:rsidR="00F97CA4">
        <w:rPr>
          <w:rFonts w:ascii="Arial" w:hAnsi="Arial" w:cs="Arial"/>
          <w:lang w:val="en-GB"/>
        </w:rPr>
        <w:t xml:space="preserve"> (temporal turnover)</w:t>
      </w:r>
      <w:r w:rsidR="00C612D1">
        <w:rPr>
          <w:rFonts w:ascii="Arial" w:hAnsi="Arial" w:cs="Arial"/>
          <w:lang w:val="en-GB"/>
        </w:rPr>
        <w:t>?</w:t>
      </w:r>
    </w:p>
    <w:p w14:paraId="3CEE9319" w14:textId="37F90640" w:rsidR="00C70EC0" w:rsidRDefault="00907AAB" w:rsidP="003F1906">
      <w:pPr>
        <w:pStyle w:val="ListParagraph"/>
        <w:numPr>
          <w:ilvl w:val="0"/>
          <w:numId w:val="2"/>
        </w:numPr>
        <w:spacing w:line="360" w:lineRule="auto"/>
        <w:rPr>
          <w:rFonts w:ascii="Arial" w:hAnsi="Arial" w:cs="Arial"/>
          <w:lang w:val="en-GB"/>
        </w:rPr>
      </w:pPr>
      <w:ins w:id="24" w:author="DASKALOVA Gergana Nikolaeva" w:date="2020-01-28T10:44:00Z">
        <w:r>
          <w:rPr>
            <w:rFonts w:ascii="Arial" w:hAnsi="Arial" w:cs="Arial"/>
            <w:lang w:val="en-GB"/>
          </w:rPr>
          <w:t>Across sites, d</w:t>
        </w:r>
      </w:ins>
      <w:del w:id="25" w:author="DASKALOVA Gergana Nikolaeva" w:date="2020-01-28T10:44:00Z">
        <w:r w:rsidR="00EB5A1A" w:rsidRPr="003F1906" w:rsidDel="00907AAB">
          <w:rPr>
            <w:rFonts w:ascii="Arial" w:hAnsi="Arial" w:cs="Arial"/>
            <w:lang w:val="en-GB"/>
          </w:rPr>
          <w:delText>D</w:delText>
        </w:r>
      </w:del>
      <w:r w:rsidR="00EB5A1A" w:rsidRPr="003F1906">
        <w:rPr>
          <w:rFonts w:ascii="Arial" w:hAnsi="Arial" w:cs="Arial"/>
          <w:lang w:val="en-GB"/>
        </w:rPr>
        <w:t>o</w:t>
      </w:r>
      <w:r w:rsidR="00F97CA4">
        <w:rPr>
          <w:rFonts w:ascii="Arial" w:hAnsi="Arial" w:cs="Arial"/>
          <w:lang w:val="en-GB"/>
        </w:rPr>
        <w:t xml:space="preserve"> </w:t>
      </w:r>
      <w:r w:rsidR="00C96253">
        <w:rPr>
          <w:rFonts w:ascii="Arial" w:hAnsi="Arial" w:cs="Arial"/>
          <w:lang w:val="en-GB"/>
        </w:rPr>
        <w:t>locations with</w:t>
      </w:r>
      <w:r w:rsidR="00EB5A1A" w:rsidRPr="003F1906">
        <w:rPr>
          <w:rFonts w:ascii="Arial" w:hAnsi="Arial" w:cs="Arial"/>
          <w:lang w:val="en-GB"/>
        </w:rPr>
        <w:t xml:space="preserve"> higher accessibility to cities</w:t>
      </w:r>
      <w:ins w:id="26" w:author="DASKALOVA Gergana Nikolaeva" w:date="2020-01-28T10:43:00Z">
        <w:r>
          <w:rPr>
            <w:rFonts w:ascii="Arial" w:hAnsi="Arial" w:cs="Arial"/>
            <w:lang w:val="en-GB"/>
          </w:rPr>
          <w:t xml:space="preserve"> have more similar community composition</w:t>
        </w:r>
      </w:ins>
      <w:r w:rsidR="00EB5A1A" w:rsidRPr="003F1906">
        <w:rPr>
          <w:rFonts w:ascii="Arial" w:hAnsi="Arial" w:cs="Arial"/>
          <w:lang w:val="en-GB"/>
        </w:rPr>
        <w:t xml:space="preserve"> </w:t>
      </w:r>
      <w:del w:id="27" w:author="DASKALOVA Gergana Nikolaeva" w:date="2020-01-28T10:43:00Z">
        <w:r w:rsidR="00EB5A1A" w:rsidRPr="003F1906" w:rsidDel="00907AAB">
          <w:rPr>
            <w:rFonts w:ascii="Arial" w:hAnsi="Arial" w:cs="Arial"/>
            <w:lang w:val="en-GB"/>
          </w:rPr>
          <w:delText xml:space="preserve">lead to </w:delText>
        </w:r>
        <w:r w:rsidR="00C96253" w:rsidDel="00907AAB">
          <w:rPr>
            <w:rFonts w:ascii="Arial" w:hAnsi="Arial" w:cs="Arial"/>
            <w:lang w:val="en-GB"/>
          </w:rPr>
          <w:delText xml:space="preserve">higher </w:delText>
        </w:r>
        <w:r w:rsidR="00EB5A1A" w:rsidRPr="003F1906" w:rsidDel="00907AAB">
          <w:rPr>
            <w:rFonts w:ascii="Arial" w:hAnsi="Arial" w:cs="Arial"/>
            <w:lang w:val="en-GB"/>
          </w:rPr>
          <w:delText>biodiversity homogenization</w:delText>
        </w:r>
        <w:r w:rsidR="002B06F1" w:rsidDel="00907AAB">
          <w:rPr>
            <w:rFonts w:ascii="Arial" w:hAnsi="Arial" w:cs="Arial"/>
            <w:lang w:val="en-GB"/>
          </w:rPr>
          <w:delText xml:space="preserve"> a</w:delText>
        </w:r>
        <w:r w:rsidR="00DC4DDC" w:rsidDel="00907AAB">
          <w:rPr>
            <w:rFonts w:ascii="Arial" w:hAnsi="Arial" w:cs="Arial"/>
            <w:lang w:val="en-GB"/>
          </w:rPr>
          <w:delText>cross</w:delText>
        </w:r>
        <w:r w:rsidR="002B06F1" w:rsidDel="00907AAB">
          <w:rPr>
            <w:rFonts w:ascii="Arial" w:hAnsi="Arial" w:cs="Arial"/>
            <w:lang w:val="en-GB"/>
          </w:rPr>
          <w:delText xml:space="preserve"> sites</w:delText>
        </w:r>
        <w:r w:rsidR="00C96253" w:rsidDel="00907AAB">
          <w:rPr>
            <w:rFonts w:ascii="Arial" w:hAnsi="Arial" w:cs="Arial"/>
            <w:lang w:val="en-GB"/>
          </w:rPr>
          <w:delText xml:space="preserve"> </w:delText>
        </w:r>
      </w:del>
      <w:r w:rsidR="00C96253">
        <w:rPr>
          <w:rFonts w:ascii="Arial" w:hAnsi="Arial" w:cs="Arial"/>
          <w:lang w:val="en-GB"/>
        </w:rPr>
        <w:t>than locations with lower accessibility (spatial turnover)</w:t>
      </w:r>
      <w:r w:rsidR="00EB5A1A" w:rsidRPr="003F1906">
        <w:rPr>
          <w:rFonts w:ascii="Arial" w:hAnsi="Arial" w:cs="Arial"/>
          <w:lang w:val="en-GB"/>
        </w:rPr>
        <w:t>?</w:t>
      </w:r>
      <w:r w:rsidR="002B06F1">
        <w:rPr>
          <w:rFonts w:ascii="Arial" w:hAnsi="Arial" w:cs="Arial"/>
          <w:lang w:val="en-GB"/>
        </w:rPr>
        <w:t xml:space="preserve"> </w:t>
      </w:r>
    </w:p>
    <w:p w14:paraId="10C53650" w14:textId="77777777" w:rsidR="00DC4DDC" w:rsidRPr="00DC4DDC" w:rsidRDefault="00DC4DDC" w:rsidP="00DC4DDC">
      <w:pPr>
        <w:pStyle w:val="ListParagraph"/>
        <w:numPr>
          <w:ilvl w:val="0"/>
          <w:numId w:val="2"/>
        </w:numPr>
        <w:spacing w:line="360" w:lineRule="auto"/>
        <w:rPr>
          <w:rFonts w:ascii="Arial" w:hAnsi="Arial" w:cs="Arial"/>
          <w:lang w:val="en-GB"/>
        </w:rPr>
      </w:pPr>
      <w:r>
        <w:rPr>
          <w:rFonts w:ascii="Arial" w:hAnsi="Arial" w:cs="Arial"/>
          <w:lang w:val="en-GB"/>
        </w:rPr>
        <w:t>(</w:t>
      </w:r>
      <w:r w:rsidRPr="003F1906">
        <w:rPr>
          <w:rFonts w:ascii="Arial" w:hAnsi="Arial" w:cs="Arial"/>
          <w:lang w:val="en-GB"/>
        </w:rPr>
        <w:t>How does each taxon respond to high/low accessibility?</w:t>
      </w:r>
      <w:r>
        <w:rPr>
          <w:rFonts w:ascii="Arial" w:hAnsi="Arial" w:cs="Arial"/>
          <w:lang w:val="en-GB"/>
        </w:rPr>
        <w:t>)</w:t>
      </w:r>
    </w:p>
    <w:p w14:paraId="1E55B08E" w14:textId="56EDF3A7" w:rsidR="00EB5A1A" w:rsidRDefault="00DC4DDC" w:rsidP="003F1906">
      <w:pPr>
        <w:pStyle w:val="ListParagraph"/>
        <w:numPr>
          <w:ilvl w:val="0"/>
          <w:numId w:val="2"/>
        </w:numPr>
        <w:spacing w:line="360" w:lineRule="auto"/>
        <w:rPr>
          <w:rFonts w:ascii="Arial" w:hAnsi="Arial" w:cs="Arial"/>
          <w:lang w:val="en-GB"/>
        </w:rPr>
      </w:pPr>
      <w:r>
        <w:rPr>
          <w:rFonts w:ascii="Arial" w:hAnsi="Arial" w:cs="Arial"/>
          <w:lang w:val="en-GB"/>
        </w:rPr>
        <w:t>I</w:t>
      </w:r>
      <w:r w:rsidR="00EB5A1A" w:rsidRPr="003F1906">
        <w:rPr>
          <w:rFonts w:ascii="Arial" w:hAnsi="Arial" w:cs="Arial"/>
          <w:lang w:val="en-GB"/>
        </w:rPr>
        <w:t>s there an interactive affect of population density and accessibility on</w:t>
      </w:r>
      <w:ins w:id="28" w:author="DASKALOVA Gergana Nikolaeva" w:date="2020-01-28T10:45:00Z">
        <w:r w:rsidR="00340906">
          <w:rPr>
            <w:rFonts w:ascii="Arial" w:hAnsi="Arial" w:cs="Arial"/>
            <w:lang w:val="en-GB"/>
          </w:rPr>
          <w:t xml:space="preserve"> compositional</w:t>
        </w:r>
      </w:ins>
      <w:r w:rsidR="00EB5A1A" w:rsidRPr="003F1906">
        <w:rPr>
          <w:rFonts w:ascii="Arial" w:hAnsi="Arial" w:cs="Arial"/>
          <w:lang w:val="en-GB"/>
        </w:rPr>
        <w:t xml:space="preserve"> biodiversity </w:t>
      </w:r>
      <w:del w:id="29" w:author="DASKALOVA Gergana Nikolaeva" w:date="2020-01-28T10:45:00Z">
        <w:r w:rsidR="00EB5A1A" w:rsidRPr="003F1906" w:rsidDel="00340906">
          <w:rPr>
            <w:rFonts w:ascii="Arial" w:hAnsi="Arial" w:cs="Arial"/>
            <w:lang w:val="en-GB"/>
          </w:rPr>
          <w:delText>homogenization</w:delText>
        </w:r>
      </w:del>
      <w:ins w:id="30" w:author="DASKALOVA Gergana Nikolaeva" w:date="2020-01-28T10:45:00Z">
        <w:r w:rsidR="00340906">
          <w:rPr>
            <w:rFonts w:ascii="Arial" w:hAnsi="Arial" w:cs="Arial"/>
            <w:lang w:val="en-GB"/>
          </w:rPr>
          <w:t>change</w:t>
        </w:r>
      </w:ins>
      <w:r w:rsidR="00EB5A1A" w:rsidRPr="003F1906">
        <w:rPr>
          <w:rFonts w:ascii="Arial" w:hAnsi="Arial" w:cs="Arial"/>
          <w:lang w:val="en-GB"/>
        </w:rPr>
        <w:t xml:space="preserve">? / How </w:t>
      </w:r>
      <w:ins w:id="31" w:author="DASKALOVA Gergana Nikolaeva" w:date="2020-01-28T10:45:00Z">
        <w:r w:rsidR="00340906">
          <w:rPr>
            <w:rFonts w:ascii="Arial" w:hAnsi="Arial" w:cs="Arial"/>
            <w:lang w:val="en-GB"/>
          </w:rPr>
          <w:t>are</w:t>
        </w:r>
      </w:ins>
      <w:del w:id="32" w:author="DASKALOVA Gergana Nikolaeva" w:date="2020-01-28T10:45:00Z">
        <w:r w:rsidR="00EB5A1A" w:rsidRPr="003F1906" w:rsidDel="00340906">
          <w:rPr>
            <w:rFonts w:ascii="Arial" w:hAnsi="Arial" w:cs="Arial"/>
            <w:lang w:val="en-GB"/>
          </w:rPr>
          <w:delText>is</w:delText>
        </w:r>
      </w:del>
      <w:r w:rsidR="00EB5A1A" w:rsidRPr="003F1906">
        <w:rPr>
          <w:rFonts w:ascii="Arial" w:hAnsi="Arial" w:cs="Arial"/>
          <w:lang w:val="en-GB"/>
        </w:rPr>
        <w:t xml:space="preserve"> </w:t>
      </w:r>
      <w:r w:rsidR="00C96253">
        <w:rPr>
          <w:rFonts w:ascii="Arial" w:hAnsi="Arial" w:cs="Arial"/>
          <w:lang w:val="en-GB"/>
        </w:rPr>
        <w:t>spatial</w:t>
      </w:r>
      <w:ins w:id="33" w:author="DASKALOVA Gergana Nikolaeva" w:date="2020-01-28T10:45:00Z">
        <w:r w:rsidR="00340906">
          <w:rPr>
            <w:rFonts w:ascii="Arial" w:hAnsi="Arial" w:cs="Arial"/>
            <w:lang w:val="en-GB"/>
          </w:rPr>
          <w:t xml:space="preserve"> </w:t>
        </w:r>
        <w:proofErr w:type="spellStart"/>
        <w:r w:rsidR="00340906">
          <w:rPr>
            <w:rFonts w:ascii="Arial" w:hAnsi="Arial" w:cs="Arial"/>
            <w:lang w:val="en-GB"/>
          </w:rPr>
          <w:t>and</w:t>
        </w:r>
      </w:ins>
      <w:del w:id="34" w:author="DASKALOVA Gergana Nikolaeva" w:date="2020-01-28T10:45:00Z">
        <w:r w:rsidR="00C96253" w:rsidDel="00340906">
          <w:rPr>
            <w:rFonts w:ascii="Arial" w:hAnsi="Arial" w:cs="Arial"/>
            <w:lang w:val="en-GB"/>
          </w:rPr>
          <w:delText xml:space="preserve">/ </w:delText>
        </w:r>
      </w:del>
      <w:r w:rsidR="00C96253">
        <w:rPr>
          <w:rFonts w:ascii="Arial" w:hAnsi="Arial" w:cs="Arial"/>
          <w:lang w:val="en-GB"/>
        </w:rPr>
        <w:t>temporal</w:t>
      </w:r>
      <w:proofErr w:type="spellEnd"/>
      <w:r w:rsidR="00C96253">
        <w:rPr>
          <w:rFonts w:ascii="Arial" w:hAnsi="Arial" w:cs="Arial"/>
          <w:lang w:val="en-GB"/>
        </w:rPr>
        <w:t xml:space="preserve"> turnover</w:t>
      </w:r>
      <w:del w:id="35" w:author="DASKALOVA Gergana Nikolaeva" w:date="2020-01-28T10:45:00Z">
        <w:r w:rsidR="00C96253" w:rsidDel="00340906">
          <w:rPr>
            <w:rFonts w:ascii="Arial" w:hAnsi="Arial" w:cs="Arial"/>
            <w:lang w:val="en-GB"/>
          </w:rPr>
          <w:delText>/</w:delText>
        </w:r>
        <w:r w:rsidR="00EB5A1A" w:rsidRPr="003F1906" w:rsidDel="00340906">
          <w:rPr>
            <w:rFonts w:ascii="Arial" w:hAnsi="Arial" w:cs="Arial"/>
            <w:lang w:val="en-GB"/>
          </w:rPr>
          <w:delText>homogenization</w:delText>
        </w:r>
        <w:r w:rsidR="00814D34" w:rsidRPr="003F1906" w:rsidDel="00340906">
          <w:rPr>
            <w:rFonts w:ascii="Arial" w:hAnsi="Arial" w:cs="Arial"/>
            <w:lang w:val="en-GB"/>
          </w:rPr>
          <w:delText xml:space="preserve"> (</w:delText>
        </w:r>
        <w:r w:rsidDel="00340906">
          <w:rPr>
            <w:rFonts w:ascii="Arial" w:hAnsi="Arial" w:cs="Arial"/>
            <w:lang w:val="en-GB"/>
          </w:rPr>
          <w:delText>general</w:delText>
        </w:r>
        <w:r w:rsidR="00814D34" w:rsidRPr="003F1906" w:rsidDel="00340906">
          <w:rPr>
            <w:rFonts w:ascii="Arial" w:hAnsi="Arial" w:cs="Arial"/>
            <w:lang w:val="en-GB"/>
          </w:rPr>
          <w:delText xml:space="preserve"> and taxa-specific)</w:delText>
        </w:r>
      </w:del>
      <w:r w:rsidR="00EB5A1A" w:rsidRPr="003F1906">
        <w:rPr>
          <w:rFonts w:ascii="Arial" w:hAnsi="Arial" w:cs="Arial"/>
          <w:lang w:val="en-GB"/>
        </w:rPr>
        <w:t xml:space="preserve"> influence</w:t>
      </w:r>
      <w:r w:rsidR="005D3D1A" w:rsidRPr="003F1906">
        <w:rPr>
          <w:rFonts w:ascii="Arial" w:hAnsi="Arial" w:cs="Arial"/>
          <w:lang w:val="en-GB"/>
        </w:rPr>
        <w:t>d</w:t>
      </w:r>
      <w:r w:rsidR="00EB5A1A" w:rsidRPr="003F1906">
        <w:rPr>
          <w:rFonts w:ascii="Arial" w:hAnsi="Arial" w:cs="Arial"/>
          <w:lang w:val="en-GB"/>
        </w:rPr>
        <w:t xml:space="preserve"> by</w:t>
      </w:r>
      <w:ins w:id="36" w:author="DASKALOVA Gergana Nikolaeva" w:date="2020-01-28T10:45:00Z">
        <w:r w:rsidR="00340906">
          <w:rPr>
            <w:rFonts w:ascii="Arial" w:hAnsi="Arial" w:cs="Arial"/>
            <w:lang w:val="en-GB"/>
          </w:rPr>
          <w:t xml:space="preserve"> an interaction between</w:t>
        </w:r>
      </w:ins>
      <w:r w:rsidR="00EB5A1A" w:rsidRPr="003F1906">
        <w:rPr>
          <w:rFonts w:ascii="Arial" w:hAnsi="Arial" w:cs="Arial"/>
          <w:lang w:val="en-GB"/>
        </w:rPr>
        <w:t xml:space="preserve"> population density</w:t>
      </w:r>
      <w:ins w:id="37" w:author="DASKALOVA Gergana Nikolaeva" w:date="2020-01-28T10:45:00Z">
        <w:r w:rsidR="00340906">
          <w:rPr>
            <w:rFonts w:ascii="Arial" w:hAnsi="Arial" w:cs="Arial"/>
            <w:lang w:val="en-GB"/>
          </w:rPr>
          <w:t xml:space="preserve"> and accessibility</w:t>
        </w:r>
      </w:ins>
      <w:r w:rsidR="00EB5A1A" w:rsidRPr="003F1906">
        <w:rPr>
          <w:rFonts w:ascii="Arial" w:hAnsi="Arial" w:cs="Arial"/>
          <w:lang w:val="en-GB"/>
        </w:rPr>
        <w:t>?</w:t>
      </w:r>
      <w:commentRangeStart w:id="38"/>
      <w:commentRangeEnd w:id="38"/>
      <w:r w:rsidR="00340906">
        <w:rPr>
          <w:rStyle w:val="CommentReference"/>
        </w:rPr>
        <w:commentReference w:id="38"/>
      </w:r>
    </w:p>
    <w:p w14:paraId="5EB93E0C" w14:textId="2AB0DCF7" w:rsidR="00DC4DDC" w:rsidRDefault="00920B63" w:rsidP="003F1906">
      <w:pPr>
        <w:spacing w:line="360" w:lineRule="auto"/>
        <w:rPr>
          <w:rFonts w:ascii="Arial" w:hAnsi="Arial" w:cs="Arial"/>
          <w:b/>
          <w:bCs/>
          <w:lang w:val="en-GB"/>
        </w:rPr>
      </w:pPr>
      <w:r>
        <w:rPr>
          <w:rFonts w:ascii="Arial" w:hAnsi="Arial" w:cs="Arial"/>
          <w:lang w:val="en-GB"/>
        </w:rPr>
        <w:br/>
      </w:r>
      <w:r w:rsidR="00EB5A1A" w:rsidRPr="003F1906">
        <w:rPr>
          <w:rFonts w:ascii="Arial" w:hAnsi="Arial" w:cs="Arial"/>
          <w:b/>
          <w:bCs/>
          <w:lang w:val="en-GB"/>
        </w:rPr>
        <w:t>Research hypotheses</w:t>
      </w:r>
      <w:r w:rsidR="00261A53" w:rsidRPr="003F1906">
        <w:rPr>
          <w:rFonts w:ascii="Arial" w:hAnsi="Arial" w:cs="Arial"/>
          <w:b/>
          <w:bCs/>
          <w:color w:val="FF0000"/>
          <w:lang w:val="en-GB"/>
        </w:rPr>
        <w:br/>
      </w:r>
      <w:r w:rsidR="00DC4DDC">
        <w:rPr>
          <w:rFonts w:ascii="Arial" w:hAnsi="Arial" w:cs="Arial"/>
          <w:lang w:val="en-GB"/>
        </w:rPr>
        <w:t xml:space="preserve">My hypotheses are </w:t>
      </w:r>
      <w:r w:rsidR="00EB5A1A" w:rsidRPr="003F1906">
        <w:rPr>
          <w:rFonts w:ascii="Arial" w:hAnsi="Arial" w:cs="Arial"/>
          <w:lang w:val="en-GB"/>
        </w:rPr>
        <w:t xml:space="preserve">that there will be </w:t>
      </w:r>
      <w:r w:rsidR="005D3D1A" w:rsidRPr="003F1906">
        <w:rPr>
          <w:rFonts w:ascii="Arial" w:hAnsi="Arial" w:cs="Arial"/>
          <w:lang w:val="en-GB"/>
        </w:rPr>
        <w:t xml:space="preserve">a positive relationship between high accessibility scores and </w:t>
      </w:r>
      <w:r w:rsidR="00DC4DDC">
        <w:rPr>
          <w:rFonts w:ascii="Arial" w:hAnsi="Arial" w:cs="Arial"/>
          <w:lang w:val="en-GB"/>
        </w:rPr>
        <w:t xml:space="preserve">turnover and </w:t>
      </w:r>
      <w:r w:rsidR="005D3D1A" w:rsidRPr="003F1906">
        <w:rPr>
          <w:rFonts w:ascii="Arial" w:hAnsi="Arial" w:cs="Arial"/>
          <w:lang w:val="en-GB"/>
        </w:rPr>
        <w:t xml:space="preserve">biodiversity homogenization and between population density and biodiversity homogenization. When </w:t>
      </w:r>
      <w:r w:rsidR="00DC4DDC">
        <w:rPr>
          <w:rFonts w:ascii="Arial" w:hAnsi="Arial" w:cs="Arial"/>
          <w:lang w:val="en-GB"/>
        </w:rPr>
        <w:t>analysing</w:t>
      </w:r>
      <w:r w:rsidR="005D3D1A" w:rsidRPr="003F1906">
        <w:rPr>
          <w:rFonts w:ascii="Arial" w:hAnsi="Arial" w:cs="Arial"/>
          <w:lang w:val="en-GB"/>
        </w:rPr>
        <w:t xml:space="preserve"> taxa’s responses, I hypothesize that taxa will have different relationships with accessibility scores and population density, with both positive and negative interactions present. Those hypotheses will be tested against the null hypotheses of no relationship between accessibility and </w:t>
      </w:r>
      <w:r w:rsidR="00DC4DDC">
        <w:rPr>
          <w:rFonts w:ascii="Arial" w:hAnsi="Arial" w:cs="Arial"/>
          <w:lang w:val="en-GB"/>
        </w:rPr>
        <w:t xml:space="preserve">turnover and </w:t>
      </w:r>
      <w:r w:rsidR="005D3D1A" w:rsidRPr="003F1906">
        <w:rPr>
          <w:rFonts w:ascii="Arial" w:hAnsi="Arial" w:cs="Arial"/>
          <w:lang w:val="en-GB"/>
        </w:rPr>
        <w:t>biodiversity homogenization and population density and homogenization</w:t>
      </w:r>
      <w:r w:rsidR="00DC4DDC">
        <w:rPr>
          <w:rFonts w:ascii="Arial" w:hAnsi="Arial" w:cs="Arial"/>
          <w:lang w:val="en-GB"/>
        </w:rPr>
        <w:t>, respectively.</w:t>
      </w:r>
    </w:p>
    <w:p w14:paraId="1367BE03" w14:textId="37FB2510" w:rsidR="00261A53" w:rsidRPr="00DC4DDC" w:rsidRDefault="00261A53" w:rsidP="003F1906">
      <w:pPr>
        <w:spacing w:line="360" w:lineRule="auto"/>
        <w:rPr>
          <w:rFonts w:ascii="Arial" w:hAnsi="Arial" w:cs="Arial"/>
          <w:lang w:val="en-GB"/>
        </w:rPr>
      </w:pPr>
      <w:r w:rsidRPr="003F1906">
        <w:rPr>
          <w:rFonts w:ascii="Arial" w:hAnsi="Arial" w:cs="Arial"/>
          <w:b/>
          <w:bCs/>
          <w:lang w:val="en-GB"/>
        </w:rPr>
        <w:t>Predictions</w:t>
      </w:r>
      <w:r w:rsidRPr="003F1906">
        <w:rPr>
          <w:rFonts w:ascii="Arial" w:hAnsi="Arial" w:cs="Arial"/>
          <w:b/>
          <w:bCs/>
          <w:color w:val="FF0000"/>
          <w:lang w:val="en-GB"/>
        </w:rPr>
        <w:br/>
      </w:r>
      <w:r w:rsidRPr="003F1906">
        <w:rPr>
          <w:rFonts w:ascii="Arial" w:hAnsi="Arial" w:cs="Arial"/>
          <w:lang w:val="en-GB"/>
        </w:rPr>
        <w:t xml:space="preserve">I predict that globally, areas with high accessibility will </w:t>
      </w:r>
      <w:r w:rsidR="00DC4DDC">
        <w:rPr>
          <w:rFonts w:ascii="Arial" w:hAnsi="Arial" w:cs="Arial"/>
          <w:lang w:val="en-GB"/>
        </w:rPr>
        <w:t xml:space="preserve">display higher turnover and </w:t>
      </w:r>
      <w:r w:rsidRPr="003F1906">
        <w:rPr>
          <w:rFonts w:ascii="Arial" w:hAnsi="Arial" w:cs="Arial"/>
          <w:lang w:val="en-GB"/>
        </w:rPr>
        <w:t>drive more biotic homogenization than</w:t>
      </w:r>
      <w:r w:rsidR="00814D34" w:rsidRPr="003F1906">
        <w:rPr>
          <w:rFonts w:ascii="Arial" w:hAnsi="Arial" w:cs="Arial"/>
          <w:lang w:val="en-GB"/>
        </w:rPr>
        <w:t xml:space="preserve"> areas with lower accessibility, as human disturbances and connections such as roads tend to select similar winners (</w:t>
      </w:r>
      <w:proofErr w:type="spellStart"/>
      <w:r w:rsidR="00814D34" w:rsidRPr="003F1906">
        <w:rPr>
          <w:rFonts w:ascii="Arial" w:hAnsi="Arial" w:cs="Arial"/>
          <w:lang w:val="en-GB"/>
        </w:rPr>
        <w:t>Blowes</w:t>
      </w:r>
      <w:proofErr w:type="spellEnd"/>
      <w:r w:rsidR="00D6428B">
        <w:rPr>
          <w:rFonts w:ascii="Arial" w:hAnsi="Arial" w:cs="Arial"/>
          <w:lang w:val="en-GB"/>
        </w:rPr>
        <w:t xml:space="preserve"> et al., 2019</w:t>
      </w:r>
      <w:r w:rsidR="00814D34" w:rsidRPr="003F1906">
        <w:rPr>
          <w:rFonts w:ascii="Arial" w:hAnsi="Arial" w:cs="Arial"/>
          <w:lang w:val="en-GB"/>
        </w:rPr>
        <w:t xml:space="preserve">). </w:t>
      </w:r>
      <w:r w:rsidR="00DC4DDC">
        <w:rPr>
          <w:rFonts w:ascii="Arial" w:hAnsi="Arial" w:cs="Arial"/>
          <w:lang w:val="en-GB"/>
        </w:rPr>
        <w:t xml:space="preserve">Based on differences in ecological characteristics among the taxa analysed, I predict that they will </w:t>
      </w:r>
      <w:r w:rsidR="00DC4DDC">
        <w:rPr>
          <w:rFonts w:ascii="Arial" w:hAnsi="Arial" w:cs="Arial"/>
          <w:lang w:val="en-GB"/>
        </w:rPr>
        <w:lastRenderedPageBreak/>
        <w:t xml:space="preserve">respond to accessibility individualistically. </w:t>
      </w:r>
      <w:r w:rsidR="00DC4DDC" w:rsidRPr="00920B63">
        <w:rPr>
          <w:rFonts w:ascii="Arial" w:hAnsi="Arial" w:cs="Arial"/>
          <w:color w:val="0070C0"/>
          <w:lang w:val="en-GB"/>
        </w:rPr>
        <w:t>SOMETHING WITH MOBILITY</w:t>
      </w:r>
      <w:r w:rsidR="00DC4DDC">
        <w:rPr>
          <w:rFonts w:ascii="Arial" w:hAnsi="Arial" w:cs="Arial"/>
          <w:lang w:val="en-GB"/>
        </w:rPr>
        <w:t xml:space="preserve">. </w:t>
      </w:r>
      <w:r w:rsidR="00814D34" w:rsidRPr="003F1906">
        <w:rPr>
          <w:rFonts w:ascii="Arial" w:hAnsi="Arial" w:cs="Arial"/>
          <w:lang w:val="en-GB"/>
        </w:rPr>
        <w:t xml:space="preserve">I predict that the relationship between </w:t>
      </w:r>
      <w:r w:rsidR="007444D3" w:rsidRPr="003F1906">
        <w:rPr>
          <w:rFonts w:ascii="Arial" w:hAnsi="Arial" w:cs="Arial"/>
          <w:lang w:val="en-GB"/>
        </w:rPr>
        <w:t xml:space="preserve">population density and </w:t>
      </w:r>
      <w:r w:rsidR="002D4A2D">
        <w:rPr>
          <w:rFonts w:ascii="Arial" w:hAnsi="Arial" w:cs="Arial"/>
          <w:lang w:val="en-GB"/>
        </w:rPr>
        <w:t>turnover/</w:t>
      </w:r>
      <w:r w:rsidR="007444D3" w:rsidRPr="003F1906">
        <w:rPr>
          <w:rFonts w:ascii="Arial" w:hAnsi="Arial" w:cs="Arial"/>
          <w:lang w:val="en-GB"/>
        </w:rPr>
        <w:t xml:space="preserve">homogenization will </w:t>
      </w:r>
      <w:r w:rsidR="007444D3" w:rsidRPr="00920B63">
        <w:rPr>
          <w:rFonts w:ascii="Arial" w:hAnsi="Arial" w:cs="Arial"/>
          <w:color w:val="0070C0"/>
          <w:lang w:val="en-GB"/>
        </w:rPr>
        <w:t xml:space="preserve">also be </w:t>
      </w:r>
      <w:r w:rsidR="0039126E" w:rsidRPr="00920B63">
        <w:rPr>
          <w:rFonts w:ascii="Arial" w:hAnsi="Arial" w:cs="Arial"/>
          <w:color w:val="0070C0"/>
          <w:lang w:val="en-GB"/>
        </w:rPr>
        <w:t>??.</w:t>
      </w:r>
    </w:p>
    <w:p w14:paraId="0C51BFDE" w14:textId="4FF3B5D2" w:rsidR="00A36870" w:rsidRDefault="007444D3" w:rsidP="003F1906">
      <w:pPr>
        <w:spacing w:line="360" w:lineRule="auto"/>
        <w:rPr>
          <w:rFonts w:ascii="Arial" w:hAnsi="Arial" w:cs="Arial"/>
          <w:lang w:val="en-GB"/>
        </w:rPr>
      </w:pPr>
      <w:r w:rsidRPr="003F1906">
        <w:rPr>
          <w:rFonts w:ascii="Arial" w:hAnsi="Arial" w:cs="Arial"/>
          <w:lang w:val="en-GB"/>
        </w:rPr>
        <w:t xml:space="preserve">If </w:t>
      </w:r>
      <w:r w:rsidR="0039126E">
        <w:rPr>
          <w:rFonts w:ascii="Arial" w:hAnsi="Arial" w:cs="Arial"/>
          <w:lang w:val="en-GB"/>
        </w:rPr>
        <w:t>the results agree with</w:t>
      </w:r>
      <w:r w:rsidRPr="003F1906">
        <w:rPr>
          <w:rFonts w:ascii="Arial" w:hAnsi="Arial" w:cs="Arial"/>
          <w:lang w:val="en-GB"/>
        </w:rPr>
        <w:t xml:space="preserve"> my null hypothes</w:t>
      </w:r>
      <w:r w:rsidR="0039126E">
        <w:rPr>
          <w:rFonts w:ascii="Arial" w:hAnsi="Arial" w:cs="Arial"/>
          <w:lang w:val="en-GB"/>
        </w:rPr>
        <w:t>e</w:t>
      </w:r>
      <w:r w:rsidRPr="003F1906">
        <w:rPr>
          <w:rFonts w:ascii="Arial" w:hAnsi="Arial" w:cs="Arial"/>
          <w:lang w:val="en-GB"/>
        </w:rPr>
        <w:t xml:space="preserve">s, this will indicate that accessibility is not a global driver of </w:t>
      </w:r>
      <w:r w:rsidR="0039126E">
        <w:rPr>
          <w:rFonts w:ascii="Arial" w:hAnsi="Arial" w:cs="Arial"/>
          <w:lang w:val="en-GB"/>
        </w:rPr>
        <w:t xml:space="preserve">turnover and </w:t>
      </w:r>
      <w:r w:rsidRPr="003F1906">
        <w:rPr>
          <w:rFonts w:ascii="Arial" w:hAnsi="Arial" w:cs="Arial"/>
          <w:lang w:val="en-GB"/>
        </w:rPr>
        <w:t>biodiversity homogenization, thus</w:t>
      </w:r>
      <w:r w:rsidR="0039126E">
        <w:rPr>
          <w:rFonts w:ascii="Arial" w:hAnsi="Arial" w:cs="Arial"/>
          <w:lang w:val="en-GB"/>
        </w:rPr>
        <w:t xml:space="preserve"> other global drivers need to be identified and analysed</w:t>
      </w:r>
      <w:r w:rsidRPr="003F1906">
        <w:rPr>
          <w:rFonts w:ascii="Arial" w:hAnsi="Arial" w:cs="Arial"/>
          <w:lang w:val="en-GB"/>
        </w:rPr>
        <w:t xml:space="preserve">. If the results </w:t>
      </w:r>
      <w:r w:rsidR="0039126E">
        <w:rPr>
          <w:rFonts w:ascii="Arial" w:hAnsi="Arial" w:cs="Arial"/>
          <w:lang w:val="en-GB"/>
        </w:rPr>
        <w:t>support</w:t>
      </w:r>
      <w:r w:rsidRPr="003F1906">
        <w:rPr>
          <w:rFonts w:ascii="Arial" w:hAnsi="Arial" w:cs="Arial"/>
          <w:lang w:val="en-GB"/>
        </w:rPr>
        <w:t xml:space="preserve"> my alternative hypothesis, this will question </w:t>
      </w:r>
      <w:r w:rsidR="0039126E">
        <w:rPr>
          <w:rFonts w:ascii="Arial" w:hAnsi="Arial" w:cs="Arial"/>
          <w:lang w:val="en-GB"/>
        </w:rPr>
        <w:t>business-as-usual extension of cities and roads as a human development goal.</w:t>
      </w:r>
    </w:p>
    <w:p w14:paraId="18D83735" w14:textId="77777777" w:rsidR="002D4A2D" w:rsidRDefault="00FE05E4" w:rsidP="003F1906">
      <w:pPr>
        <w:spacing w:line="360" w:lineRule="auto"/>
        <w:rPr>
          <w:rFonts w:ascii="Arial" w:hAnsi="Arial" w:cs="Arial"/>
          <w:lang w:val="en-GB"/>
        </w:rPr>
      </w:pPr>
      <w:r>
        <w:rPr>
          <w:rFonts w:ascii="Arial" w:hAnsi="Arial" w:cs="Arial"/>
          <w:b/>
          <w:bCs/>
          <w:lang w:val="en-GB"/>
        </w:rPr>
        <w:t>Methods</w:t>
      </w:r>
      <w:r w:rsidR="007F3017">
        <w:rPr>
          <w:rFonts w:ascii="Arial" w:hAnsi="Arial" w:cs="Arial"/>
          <w:b/>
          <w:bCs/>
          <w:lang w:val="en-GB"/>
        </w:rPr>
        <w:br/>
      </w:r>
      <w:r w:rsidR="00A315E1">
        <w:rPr>
          <w:rFonts w:ascii="Arial" w:hAnsi="Arial" w:cs="Arial"/>
          <w:lang w:val="en-GB"/>
        </w:rPr>
        <w:t>In my analysis I ask how the magnitude of accessibility to cities affects the</w:t>
      </w:r>
      <w:r w:rsidR="002B06F1">
        <w:rPr>
          <w:rFonts w:ascii="Arial" w:hAnsi="Arial" w:cs="Arial"/>
          <w:lang w:val="en-GB"/>
        </w:rPr>
        <w:t xml:space="preserve"> time series of ecological assemblages</w:t>
      </w:r>
      <w:r w:rsidR="00F95196">
        <w:rPr>
          <w:rFonts w:ascii="Arial" w:hAnsi="Arial" w:cs="Arial"/>
          <w:lang w:val="en-GB"/>
        </w:rPr>
        <w:t xml:space="preserve"> (turnover)</w:t>
      </w:r>
      <w:r w:rsidR="002B06F1">
        <w:rPr>
          <w:rFonts w:ascii="Arial" w:hAnsi="Arial" w:cs="Arial"/>
          <w:lang w:val="en-GB"/>
        </w:rPr>
        <w:t xml:space="preserve"> and biotic homogenization. I assess variation in rates of biodiversity change (turnover)</w:t>
      </w:r>
      <w:r w:rsidR="002D4A2D">
        <w:rPr>
          <w:rFonts w:ascii="Arial" w:hAnsi="Arial" w:cs="Arial"/>
          <w:lang w:val="en-GB"/>
        </w:rPr>
        <w:t xml:space="preserve"> and homogenization</w:t>
      </w:r>
      <w:r w:rsidR="002B06F1">
        <w:rPr>
          <w:rFonts w:ascii="Arial" w:hAnsi="Arial" w:cs="Arial"/>
          <w:lang w:val="en-GB"/>
        </w:rPr>
        <w:t xml:space="preserve"> across </w:t>
      </w:r>
      <w:r w:rsidR="002D4A2D" w:rsidRPr="00920B63">
        <w:rPr>
          <w:rFonts w:ascii="Arial" w:hAnsi="Arial" w:cs="Arial"/>
          <w:color w:val="0070C0"/>
          <w:lang w:val="en-GB"/>
        </w:rPr>
        <w:t xml:space="preserve">[list </w:t>
      </w:r>
      <w:proofErr w:type="spellStart"/>
      <w:r w:rsidR="002D4A2D" w:rsidRPr="00920B63">
        <w:rPr>
          <w:rFonts w:ascii="Arial" w:hAnsi="Arial" w:cs="Arial"/>
          <w:color w:val="0070C0"/>
          <w:lang w:val="en-GB"/>
        </w:rPr>
        <w:t>taxas</w:t>
      </w:r>
      <w:proofErr w:type="spellEnd"/>
      <w:r w:rsidR="002D4A2D" w:rsidRPr="00920B63">
        <w:rPr>
          <w:rFonts w:ascii="Arial" w:hAnsi="Arial" w:cs="Arial"/>
          <w:color w:val="0070C0"/>
          <w:lang w:val="en-GB"/>
        </w:rPr>
        <w:t>].</w:t>
      </w:r>
      <w:r w:rsidR="002B06F1" w:rsidRPr="00920B63">
        <w:rPr>
          <w:rFonts w:ascii="Arial" w:hAnsi="Arial" w:cs="Arial"/>
          <w:color w:val="0070C0"/>
          <w:lang w:val="en-GB"/>
        </w:rPr>
        <w:t xml:space="preserve"> </w:t>
      </w:r>
      <w:r w:rsidR="002B06F1">
        <w:rPr>
          <w:rFonts w:ascii="Arial" w:hAnsi="Arial" w:cs="Arial"/>
          <w:lang w:val="en-GB"/>
        </w:rPr>
        <w:t>To quantitively test the ecological consequences of accessibility to cities, I will use two global databases</w:t>
      </w:r>
      <w:r w:rsidR="002D4A2D">
        <w:rPr>
          <w:rFonts w:ascii="Arial" w:hAnsi="Arial" w:cs="Arial"/>
          <w:lang w:val="en-GB"/>
        </w:rPr>
        <w:t>.</w:t>
      </w:r>
    </w:p>
    <w:p w14:paraId="6279DF02" w14:textId="2A0B9176" w:rsidR="002152FF" w:rsidRDefault="005513F3" w:rsidP="003F1906">
      <w:pPr>
        <w:spacing w:line="360" w:lineRule="auto"/>
        <w:rPr>
          <w:rFonts w:ascii="Arial" w:hAnsi="Arial" w:cs="Arial"/>
          <w:lang w:val="en-GB"/>
        </w:rPr>
      </w:pPr>
      <w:r>
        <w:rPr>
          <w:rFonts w:ascii="Arial" w:hAnsi="Arial" w:cs="Arial"/>
          <w:b/>
          <w:bCs/>
          <w:lang w:val="en-GB"/>
        </w:rPr>
        <w:t>Databases</w:t>
      </w:r>
      <w:r w:rsidR="00A56863">
        <w:rPr>
          <w:rFonts w:ascii="Arial" w:hAnsi="Arial" w:cs="Arial"/>
          <w:b/>
          <w:bCs/>
          <w:lang w:val="en-GB"/>
        </w:rPr>
        <w:br/>
      </w:r>
      <w:r w:rsidR="00A56863">
        <w:rPr>
          <w:rFonts w:ascii="Arial" w:hAnsi="Arial" w:cs="Arial"/>
          <w:i/>
          <w:iCs/>
          <w:lang w:val="en-GB"/>
        </w:rPr>
        <w:t>Accessibility to cities 2015 data</w:t>
      </w:r>
      <w:r w:rsidR="00A56863">
        <w:rPr>
          <w:rFonts w:ascii="Arial" w:hAnsi="Arial" w:cs="Arial"/>
          <w:i/>
          <w:iCs/>
          <w:lang w:val="en-GB"/>
        </w:rPr>
        <w:br/>
      </w:r>
      <w:r w:rsidR="00A56863">
        <w:rPr>
          <w:rFonts w:ascii="Arial" w:hAnsi="Arial" w:cs="Arial"/>
          <w:lang w:val="en-GB"/>
        </w:rPr>
        <w:t xml:space="preserve">I will derive accessibility to cities scores for the nominal year 2015 for ~ 100km² cells (matching the grid cells of the </w:t>
      </w:r>
      <w:proofErr w:type="spellStart"/>
      <w:r w:rsidR="00A56863">
        <w:rPr>
          <w:rFonts w:ascii="Arial" w:hAnsi="Arial" w:cs="Arial"/>
          <w:lang w:val="en-GB"/>
        </w:rPr>
        <w:t>BioTIME</w:t>
      </w:r>
      <w:proofErr w:type="spellEnd"/>
      <w:r w:rsidR="00A56863">
        <w:rPr>
          <w:rFonts w:ascii="Arial" w:hAnsi="Arial" w:cs="Arial"/>
          <w:lang w:val="en-GB"/>
        </w:rPr>
        <w:t xml:space="preserve"> database) around the location of each population in the </w:t>
      </w:r>
      <w:proofErr w:type="spellStart"/>
      <w:r w:rsidR="00A56863">
        <w:rPr>
          <w:rFonts w:ascii="Arial" w:hAnsi="Arial" w:cs="Arial"/>
          <w:lang w:val="en-GB"/>
        </w:rPr>
        <w:t>BioTIME</w:t>
      </w:r>
      <w:proofErr w:type="spellEnd"/>
      <w:r w:rsidR="00A56863">
        <w:rPr>
          <w:rFonts w:ascii="Arial" w:hAnsi="Arial" w:cs="Arial"/>
          <w:lang w:val="en-GB"/>
        </w:rPr>
        <w:t xml:space="preserve"> database from the Accessibility to Cities 2015 </w:t>
      </w:r>
      <w:r w:rsidR="00A56863">
        <w:rPr>
          <w:rFonts w:ascii="Arial" w:hAnsi="Arial" w:cs="Arial"/>
          <w:lang w:val="en-GB"/>
        </w:rPr>
        <w:fldChar w:fldCharType="begin"/>
      </w:r>
      <w:r w:rsidR="00A56863">
        <w:rPr>
          <w:rFonts w:ascii="Arial" w:hAnsi="Arial" w:cs="Arial"/>
          <w:lang w:val="en-GB"/>
        </w:rPr>
        <w:instrText xml:space="preserve"> ADDIN ZOTERO_ITEM CSL_CITATION {"citationID":"DdPnF8dB","properties":{"formattedCitation":"(Weiss {\\i{}et al.}, 2018)","plainCitation":"(Weiss et al., 2018)","noteIndex":0},"citationItems":[{"id":113,"uris":["http://zotero.org/users/6175602/items/UE5ZN63K"],"uri":["http://zotero.org/users/6175602/items/UE5ZN63K"],"itemData":{"id":113,"type":"article-journal","abstract":"Travel time to cities in 2015 is quantified in a high-resolution global map that will be useful for socio-economic policy design and conservation research.","container-title":"Nature","DOI":"10.1038/nature25181","ISSN":"1476-4687","issue":"7688","journalAbbreviation":"Nature","language":"en","page":"333-336","source":"www.nature.com","title":"A global map of travel time to cities to assess inequalities in accessibility in 2015","volume":"553","author":[{"family":"Weiss","given":"D. J."},{"family":"Nelson","given":"A."},{"family":"Gibson","given":"H. S."},{"family":"Temperley","given":"W."},{"family":"Peedell","given":"S."},{"family":"Lieber","given":"A."},{"family":"Hancher","given":"M."},{"family":"Poyart","given":"E."},{"family":"Belchior","given":"S."},{"family":"Fullman","given":"N."},{"family":"Mappin","given":"B."},{"family":"Dalrymple","given":"U."},{"family":"Rozier","given":"J."},{"family":"Lucas","given":"T. C. D."},{"family":"Howes","given":"R. E."},{"family":"Tusting","given":"L. S."},{"family":"Kang","given":"S. Y."},{"family":"Cameron","given":"E."},{"family":"Bisanzio","given":"D."},{"family":"Battle","given":"K. E."},{"family":"Bhatt","given":"S."},{"family":"Gething","given":"P. W."}],"issued":{"date-parts":[["2018",1]]}}}],"schema":"https://github.com/citation-style-language/schema/raw/master/csl-citation.json"} </w:instrText>
      </w:r>
      <w:r w:rsidR="00A56863">
        <w:rPr>
          <w:rFonts w:ascii="Arial" w:hAnsi="Arial" w:cs="Arial"/>
          <w:lang w:val="en-GB"/>
        </w:rPr>
        <w:fldChar w:fldCharType="separate"/>
      </w:r>
      <w:r w:rsidR="00A56863" w:rsidRPr="00A56863">
        <w:rPr>
          <w:rFonts w:ascii="Arial" w:hAnsi="Arial" w:cs="Arial"/>
          <w:szCs w:val="24"/>
          <w:lang w:val="en-GB"/>
        </w:rPr>
        <w:t xml:space="preserve">(Weiss </w:t>
      </w:r>
      <w:r w:rsidR="00A56863" w:rsidRPr="00A56863">
        <w:rPr>
          <w:rFonts w:ascii="Arial" w:hAnsi="Arial" w:cs="Arial"/>
          <w:i/>
          <w:iCs/>
          <w:szCs w:val="24"/>
          <w:lang w:val="en-GB"/>
        </w:rPr>
        <w:t>et al.</w:t>
      </w:r>
      <w:r w:rsidR="00A56863" w:rsidRPr="00A56863">
        <w:rPr>
          <w:rFonts w:ascii="Arial" w:hAnsi="Arial" w:cs="Arial"/>
          <w:szCs w:val="24"/>
          <w:lang w:val="en-GB"/>
        </w:rPr>
        <w:t>, 2018)</w:t>
      </w:r>
      <w:r w:rsidR="00A56863">
        <w:rPr>
          <w:rFonts w:ascii="Arial" w:hAnsi="Arial" w:cs="Arial"/>
          <w:lang w:val="en-GB"/>
        </w:rPr>
        <w:fldChar w:fldCharType="end"/>
      </w:r>
      <w:r w:rsidR="00A56863">
        <w:rPr>
          <w:rFonts w:ascii="Arial" w:hAnsi="Arial" w:cs="Arial"/>
          <w:lang w:val="en-GB"/>
        </w:rPr>
        <w:t xml:space="preserve"> database using the Google Earth Engine. This database calculates </w:t>
      </w:r>
      <w:r w:rsidR="007E795E">
        <w:rPr>
          <w:rFonts w:ascii="Arial" w:hAnsi="Arial" w:cs="Arial"/>
          <w:lang w:val="en-GB"/>
        </w:rPr>
        <w:t xml:space="preserve">least-cost-path </w:t>
      </w:r>
      <w:r w:rsidR="00A56863">
        <w:rPr>
          <w:rFonts w:ascii="Arial" w:hAnsi="Arial" w:cs="Arial"/>
          <w:lang w:val="en-GB"/>
        </w:rPr>
        <w:t>land-based travel time to the nearest densely populated area (</w:t>
      </w:r>
      <w:r w:rsidR="007E795E">
        <w:rPr>
          <w:rFonts w:ascii="Arial" w:hAnsi="Arial" w:cs="Arial"/>
          <w:lang w:val="en-GB"/>
        </w:rPr>
        <w:t>between 85 degrees north and 60 degrees south) at a 30 arc seconds X and Y resolution. Areas with &gt;1,500 inhabitants/km² or a majority of built-up land cover types coincident with a population centre of at least 50,000 inhabitants are defined as densely populated areas.</w:t>
      </w:r>
      <w:r w:rsidR="00F95196">
        <w:rPr>
          <w:rFonts w:ascii="Arial" w:hAnsi="Arial" w:cs="Arial"/>
          <w:lang w:val="en-GB"/>
        </w:rPr>
        <w:t xml:space="preserve"> </w:t>
      </w:r>
      <w:r w:rsidR="007E795E">
        <w:rPr>
          <w:rFonts w:ascii="Arial" w:hAnsi="Arial" w:cs="Arial"/>
          <w:lang w:val="en-GB"/>
        </w:rPr>
        <w:t xml:space="preserve">I will </w:t>
      </w:r>
      <w:r w:rsidR="00F95196">
        <w:rPr>
          <w:rFonts w:ascii="Arial" w:hAnsi="Arial" w:cs="Arial"/>
          <w:lang w:val="en-GB"/>
        </w:rPr>
        <w:t>bound</w:t>
      </w:r>
      <w:r w:rsidR="007E795E">
        <w:rPr>
          <w:rFonts w:ascii="Arial" w:hAnsi="Arial" w:cs="Arial"/>
          <w:lang w:val="en-GB"/>
        </w:rPr>
        <w:t xml:space="preserve"> the scores extracted between </w:t>
      </w:r>
      <w:r w:rsidR="00F95196">
        <w:rPr>
          <w:rFonts w:ascii="Arial" w:hAnsi="Arial" w:cs="Arial"/>
          <w:lang w:val="en-GB"/>
        </w:rPr>
        <w:t>zero</w:t>
      </w:r>
      <w:r w:rsidR="007E795E">
        <w:rPr>
          <w:rFonts w:ascii="Arial" w:hAnsi="Arial" w:cs="Arial"/>
          <w:lang w:val="en-GB"/>
        </w:rPr>
        <w:t xml:space="preserve"> and </w:t>
      </w:r>
      <w:r w:rsidR="00F95196">
        <w:rPr>
          <w:rFonts w:ascii="Arial" w:hAnsi="Arial" w:cs="Arial"/>
          <w:lang w:val="en-GB"/>
        </w:rPr>
        <w:t xml:space="preserve">one, where zero is not accessible and </w:t>
      </w:r>
      <w:r w:rsidR="00E67A4C">
        <w:rPr>
          <w:rFonts w:ascii="Arial" w:hAnsi="Arial" w:cs="Arial"/>
          <w:lang w:val="en-GB"/>
        </w:rPr>
        <w:t>one</w:t>
      </w:r>
      <w:r w:rsidR="00F95196">
        <w:rPr>
          <w:rFonts w:ascii="Arial" w:hAnsi="Arial" w:cs="Arial"/>
          <w:lang w:val="en-GB"/>
        </w:rPr>
        <w:t xml:space="preserve"> is very accessible</w:t>
      </w:r>
      <w:r w:rsidR="007E795E">
        <w:rPr>
          <w:rFonts w:ascii="Arial" w:hAnsi="Arial" w:cs="Arial"/>
          <w:lang w:val="en-GB"/>
        </w:rPr>
        <w:t>.</w:t>
      </w:r>
    </w:p>
    <w:p w14:paraId="4919BCF7" w14:textId="29BEFABD" w:rsidR="00CB5BA9" w:rsidRDefault="00CB5BA9" w:rsidP="003F1906">
      <w:pPr>
        <w:spacing w:line="360" w:lineRule="auto"/>
        <w:rPr>
          <w:rFonts w:ascii="Arial" w:hAnsi="Arial" w:cs="Arial"/>
          <w:lang w:val="en-GB"/>
        </w:rPr>
      </w:pPr>
      <w:proofErr w:type="spellStart"/>
      <w:r>
        <w:rPr>
          <w:rFonts w:ascii="Arial" w:hAnsi="Arial" w:cs="Arial"/>
          <w:i/>
          <w:iCs/>
          <w:lang w:val="en-GB"/>
        </w:rPr>
        <w:t>BioTIME</w:t>
      </w:r>
      <w:proofErr w:type="spellEnd"/>
      <w:r>
        <w:rPr>
          <w:rFonts w:ascii="Arial" w:hAnsi="Arial" w:cs="Arial"/>
          <w:i/>
          <w:iCs/>
          <w:lang w:val="en-GB"/>
        </w:rPr>
        <w:t xml:space="preserve"> Database – biodiversity time series data</w:t>
      </w:r>
      <w:r>
        <w:rPr>
          <w:rFonts w:ascii="Arial" w:hAnsi="Arial" w:cs="Arial"/>
          <w:i/>
          <w:iCs/>
          <w:lang w:val="en-GB"/>
        </w:rPr>
        <w:br/>
      </w:r>
      <w:r w:rsidR="00115FE7">
        <w:rPr>
          <w:rFonts w:ascii="Arial" w:hAnsi="Arial" w:cs="Arial"/>
          <w:lang w:val="en-GB"/>
        </w:rPr>
        <w:t xml:space="preserve">I will use data from the currently largest (and open-source) database of community/ecological assemblage time series, </w:t>
      </w:r>
      <w:proofErr w:type="spellStart"/>
      <w:r w:rsidR="00115FE7">
        <w:rPr>
          <w:rFonts w:ascii="Arial" w:hAnsi="Arial" w:cs="Arial"/>
          <w:lang w:val="en-GB"/>
        </w:rPr>
        <w:t>BioTIME</w:t>
      </w:r>
      <w:proofErr w:type="spellEnd"/>
      <w:r w:rsidR="00115FE7">
        <w:rPr>
          <w:rFonts w:ascii="Arial" w:hAnsi="Arial" w:cs="Arial"/>
          <w:lang w:val="en-GB"/>
        </w:rPr>
        <w:t xml:space="preserve"> data base </w:t>
      </w:r>
      <w:r w:rsidR="00115FE7">
        <w:rPr>
          <w:rFonts w:ascii="Arial" w:hAnsi="Arial" w:cs="Arial"/>
          <w:lang w:val="en-GB"/>
        </w:rPr>
        <w:fldChar w:fldCharType="begin"/>
      </w:r>
      <w:r w:rsidR="00115FE7">
        <w:rPr>
          <w:rFonts w:ascii="Arial" w:hAnsi="Arial" w:cs="Arial"/>
          <w:lang w:val="en-GB"/>
        </w:rPr>
        <w:instrText xml:space="preserve"> ADDIN ZOTERO_ITEM CSL_CITATION {"citationID":"UqFsm4np","properties":{"formattedCitation":"(Dornelas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w:instrText>
      </w:r>
      <w:r w:rsidR="00115FE7">
        <w:rPr>
          <w:rFonts w:ascii="Cambria Math" w:hAnsi="Cambria Math" w:cs="Cambria Math"/>
          <w:lang w:val="en-GB"/>
        </w:rPr>
        <w:instrText>‐</w:instrText>
      </w:r>
      <w:r w:rsidR="00115FE7">
        <w:rPr>
          <w:rFonts w:ascii="Arial" w:hAnsi="Arial" w:cs="Arial"/>
          <w:lang w:val="en-GB"/>
        </w:rPr>
        <w:instrText>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w:instrText>
      </w:r>
      <w:r w:rsidR="00115FE7">
        <w:rPr>
          <w:rFonts w:ascii="Cambria Math" w:hAnsi="Cambria Math" w:cs="Cambria Math"/>
          <w:lang w:val="en-GB"/>
        </w:rPr>
        <w:instrText>‐</w:instrText>
      </w:r>
      <w:r w:rsidR="00115FE7">
        <w:rPr>
          <w:rFonts w:ascii="Arial" w:hAnsi="Arial" w:cs="Arial"/>
          <w:lang w:val="en-GB"/>
        </w:rPr>
        <w:instrText>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w:instrText>
      </w:r>
      <w:r w:rsidR="00115FE7">
        <w:rPr>
          <w:rFonts w:ascii="Cambria Math" w:hAnsi="Cambria Math" w:cs="Cambria Math"/>
          <w:lang w:val="en-GB"/>
        </w:rPr>
        <w:instrText>‐</w:instrText>
      </w:r>
      <w:r w:rsidR="00115FE7">
        <w:rPr>
          <w:rFonts w:ascii="Arial" w:hAnsi="Arial" w:cs="Arial"/>
          <w:lang w:val="en-GB"/>
        </w:rPr>
        <w:instrText>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w:instrText>
      </w:r>
      <w:r w:rsidR="00115FE7">
        <w:rPr>
          <w:rFonts w:ascii="Cambria Math" w:hAnsi="Cambria Math" w:cs="Cambria Math"/>
          <w:lang w:val="en-GB"/>
        </w:rPr>
        <w:instrText>‐</w:instrText>
      </w:r>
      <w:r w:rsidR="00115FE7">
        <w:rPr>
          <w:rFonts w:ascii="Arial" w:hAnsi="Arial" w:cs="Arial"/>
          <w:lang w:val="en-GB"/>
        </w:rPr>
        <w:instrText>Marchais","given":"Claire"},{"family":"Lancaster","given":"Lesley T."},{"family":"Lee","given":"Cheol Min"},{"family":"Lefcheck","given":"Jonathan S."},{"family":"Lévesque","given":"Esther"},{"family":"Lightfoot","given":"David"},{"family":"Lloret","given":"Francisco"},{"family":"Lloyd","given":"John D."},{"family":"López</w:instrText>
      </w:r>
      <w:r w:rsidR="00115FE7">
        <w:rPr>
          <w:rFonts w:ascii="Cambria Math" w:hAnsi="Cambria Math" w:cs="Cambria Math"/>
          <w:lang w:val="en-GB"/>
        </w:rPr>
        <w:instrText>‐</w:instrText>
      </w:r>
      <w:r w:rsidR="00115FE7">
        <w:rPr>
          <w:rFonts w:ascii="Arial" w:hAnsi="Arial" w:cs="Arial"/>
          <w:lang w:val="en-GB"/>
        </w:rPr>
        <w:instrText>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w:instrText>
      </w:r>
      <w:r w:rsidR="00115FE7">
        <w:rPr>
          <w:rFonts w:ascii="Cambria Math" w:hAnsi="Cambria Math" w:cs="Cambria Math"/>
          <w:lang w:val="en-GB"/>
        </w:rPr>
        <w:instrText>‐</w:instrText>
      </w:r>
      <w:r w:rsidR="00115FE7">
        <w:rPr>
          <w:rFonts w:ascii="Arial" w:hAnsi="Arial" w:cs="Arial"/>
          <w:lang w:val="en-GB"/>
        </w:rPr>
        <w:instrText>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w:instrText>
      </w:r>
      <w:r w:rsidR="00115FE7">
        <w:rPr>
          <w:rFonts w:ascii="Cambria Math" w:hAnsi="Cambria Math" w:cs="Cambria Math"/>
          <w:lang w:val="en-GB"/>
        </w:rPr>
        <w:instrText>‐</w:instrText>
      </w:r>
      <w:r w:rsidR="00115FE7">
        <w:rPr>
          <w:rFonts w:ascii="Arial" w:hAnsi="Arial" w:cs="Arial"/>
          <w:lang w:val="en-GB"/>
        </w:rPr>
        <w:instrText>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w:instrText>
      </w:r>
      <w:r w:rsidR="00115FE7">
        <w:rPr>
          <w:rFonts w:ascii="Cambria Math" w:hAnsi="Cambria Math" w:cs="Cambria Math"/>
          <w:lang w:val="en-GB"/>
        </w:rPr>
        <w:instrText>‐</w:instrText>
      </w:r>
      <w:r w:rsidR="00115FE7">
        <w:rPr>
          <w:rFonts w:ascii="Arial" w:hAnsi="Arial" w:cs="Arial"/>
          <w:lang w:val="en-GB"/>
        </w:rPr>
        <w:instrText>Monroy","given":"Victor H."},{"family":"Rixen","given":"Christian"},{"family":"Robinson","given":"Kevin P."},{"family":"Rodrigues","given":"Ricardo Ribeiro"},{"family":"Rossa</w:instrText>
      </w:r>
      <w:r w:rsidR="00115FE7">
        <w:rPr>
          <w:rFonts w:ascii="Cambria Math" w:hAnsi="Cambria Math" w:cs="Cambria Math"/>
          <w:lang w:val="en-GB"/>
        </w:rPr>
        <w:instrText>‐</w:instrText>
      </w:r>
      <w:r w:rsidR="00115FE7">
        <w:rPr>
          <w:rFonts w:ascii="Arial" w:hAnsi="Arial" w:cs="Arial"/>
          <w:lang w:val="en-GB"/>
        </w:rPr>
        <w:instrText>Feres","given":"Denise de Cerqueira"},{"family":"Rudstam","given":"Lars"},{"family":"Ruhl","given":"Henry"},{"family":"Ruz","given":"Catalina S."},{"family":"Sampaio","given":"Erica M."},{"family":"Rybicki","given":"Nancy"},{"family":"Rypel","given":"Andrew"},{"family":"Sal","given":"Sofia"},{"family":"Salgado","given":"Beatriz"},{"family":"Santos","given":"Flavio A. M."},{"family":"Savassi</w:instrText>
      </w:r>
      <w:r w:rsidR="00115FE7">
        <w:rPr>
          <w:rFonts w:ascii="Cambria Math" w:hAnsi="Cambria Math" w:cs="Cambria Math"/>
          <w:lang w:val="en-GB"/>
        </w:rPr>
        <w:instrText>‐</w:instrText>
      </w:r>
      <w:r w:rsidR="00115FE7">
        <w:rPr>
          <w:rFonts w:ascii="Arial" w:hAnsi="Arial" w:cs="Arial"/>
          <w:lang w:val="en-GB"/>
        </w:rPr>
        <w:instrText>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w:instrText>
      </w:r>
      <w:r w:rsidR="00115FE7">
        <w:rPr>
          <w:rFonts w:ascii="Cambria Math" w:hAnsi="Cambria Math" w:cs="Cambria Math"/>
          <w:lang w:val="en-GB"/>
        </w:rPr>
        <w:instrText>‐</w:instrText>
      </w:r>
      <w:r w:rsidR="00115FE7">
        <w:rPr>
          <w:rFonts w:ascii="Arial" w:hAnsi="Arial" w:cs="Arial"/>
          <w:lang w:val="en-GB"/>
        </w:rPr>
        <w:instrText xml:space="preserve">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115FE7">
        <w:rPr>
          <w:rFonts w:ascii="Arial" w:hAnsi="Arial" w:cs="Arial"/>
          <w:lang w:val="en-GB"/>
        </w:rPr>
        <w:fldChar w:fldCharType="separate"/>
      </w:r>
      <w:r w:rsidR="00115FE7" w:rsidRPr="00115FE7">
        <w:rPr>
          <w:rFonts w:ascii="Arial" w:hAnsi="Arial" w:cs="Arial"/>
          <w:szCs w:val="24"/>
        </w:rPr>
        <w:t xml:space="preserve">(Dornelas </w:t>
      </w:r>
      <w:r w:rsidR="00115FE7" w:rsidRPr="00115FE7">
        <w:rPr>
          <w:rFonts w:ascii="Arial" w:hAnsi="Arial" w:cs="Arial"/>
          <w:i/>
          <w:iCs/>
          <w:szCs w:val="24"/>
        </w:rPr>
        <w:t>et al.</w:t>
      </w:r>
      <w:r w:rsidR="00115FE7" w:rsidRPr="00115FE7">
        <w:rPr>
          <w:rFonts w:ascii="Arial" w:hAnsi="Arial" w:cs="Arial"/>
          <w:szCs w:val="24"/>
        </w:rPr>
        <w:t>, 2018)</w:t>
      </w:r>
      <w:r w:rsidR="00115FE7">
        <w:rPr>
          <w:rFonts w:ascii="Arial" w:hAnsi="Arial" w:cs="Arial"/>
          <w:lang w:val="en-GB"/>
        </w:rPr>
        <w:fldChar w:fldCharType="end"/>
      </w:r>
      <w:r w:rsidR="00115FE7">
        <w:rPr>
          <w:rFonts w:ascii="Arial" w:hAnsi="Arial" w:cs="Arial"/>
          <w:lang w:val="en-GB"/>
        </w:rPr>
        <w:t xml:space="preserve">. These data include </w:t>
      </w:r>
      <w:r w:rsidR="00115FE7" w:rsidRPr="00920B63">
        <w:rPr>
          <w:rFonts w:ascii="Arial" w:hAnsi="Arial" w:cs="Arial"/>
          <w:color w:val="0070C0"/>
          <w:lang w:val="en-GB"/>
        </w:rPr>
        <w:t>XXX</w:t>
      </w:r>
      <w:r w:rsidR="00115FE7">
        <w:rPr>
          <w:rFonts w:ascii="Arial" w:hAnsi="Arial" w:cs="Arial"/>
          <w:lang w:val="en-GB"/>
        </w:rPr>
        <w:t xml:space="preserve"> records of abundance and number of species in XXX different communities monitored between </w:t>
      </w:r>
      <w:r w:rsidR="00115FE7" w:rsidRPr="00920B63">
        <w:rPr>
          <w:rFonts w:ascii="Arial" w:hAnsi="Arial" w:cs="Arial"/>
          <w:color w:val="0070C0"/>
          <w:lang w:val="en-GB"/>
        </w:rPr>
        <w:t>XX and XX</w:t>
      </w:r>
      <w:r w:rsidR="00115FE7">
        <w:rPr>
          <w:rFonts w:ascii="Arial" w:hAnsi="Arial" w:cs="Arial"/>
          <w:lang w:val="en-GB"/>
        </w:rPr>
        <w:t xml:space="preserve">. </w:t>
      </w:r>
      <w:r w:rsidR="00115FE7" w:rsidRPr="00920B63">
        <w:rPr>
          <w:rFonts w:ascii="Arial" w:hAnsi="Arial" w:cs="Arial"/>
          <w:color w:val="0070C0"/>
          <w:lang w:val="en-GB"/>
        </w:rPr>
        <w:t xml:space="preserve">Consistency of methods </w:t>
      </w:r>
      <w:proofErr w:type="gramStart"/>
      <w:r w:rsidR="00115FE7" w:rsidRPr="00920B63">
        <w:rPr>
          <w:rFonts w:ascii="Arial" w:hAnsi="Arial" w:cs="Arial"/>
          <w:color w:val="0070C0"/>
          <w:lang w:val="en-GB"/>
        </w:rPr>
        <w:t>used?</w:t>
      </w:r>
      <w:proofErr w:type="gramEnd"/>
      <w:r w:rsidR="00115FE7" w:rsidRPr="00920B63">
        <w:rPr>
          <w:rFonts w:ascii="Arial" w:hAnsi="Arial" w:cs="Arial"/>
          <w:color w:val="0070C0"/>
          <w:lang w:val="en-GB"/>
        </w:rPr>
        <w:t xml:space="preserve"> Units? How to standardise cell sizes/communities/overlapping data?</w:t>
      </w:r>
      <w:r w:rsidR="00115FE7">
        <w:rPr>
          <w:rFonts w:ascii="Arial" w:hAnsi="Arial" w:cs="Arial"/>
          <w:lang w:val="en-GB"/>
        </w:rPr>
        <w:t xml:space="preserve"> </w:t>
      </w:r>
      <w:r w:rsidR="00262EE7">
        <w:rPr>
          <w:rFonts w:ascii="Arial" w:hAnsi="Arial" w:cs="Arial"/>
          <w:lang w:val="en-GB"/>
        </w:rPr>
        <w:t xml:space="preserve">To calculate turnover, </w:t>
      </w:r>
      <w:r w:rsidR="00115FE7">
        <w:rPr>
          <w:rFonts w:ascii="Arial" w:hAnsi="Arial" w:cs="Arial"/>
          <w:lang w:val="en-GB"/>
        </w:rPr>
        <w:t xml:space="preserve">I will only include data with </w:t>
      </w:r>
      <w:r w:rsidR="00434B04">
        <w:rPr>
          <w:rFonts w:ascii="Arial" w:hAnsi="Arial" w:cs="Arial"/>
          <w:lang w:val="en-GB"/>
        </w:rPr>
        <w:t>two</w:t>
      </w:r>
      <w:r w:rsidR="00115FE7">
        <w:rPr>
          <w:rFonts w:ascii="Arial" w:hAnsi="Arial" w:cs="Arial"/>
          <w:lang w:val="en-GB"/>
        </w:rPr>
        <w:t xml:space="preserve"> or more datapoints between the years 2005-2015. </w:t>
      </w:r>
    </w:p>
    <w:p w14:paraId="2CC1155D" w14:textId="05EFAE17" w:rsidR="00E67A4C" w:rsidRDefault="00E67A4C" w:rsidP="003F1906">
      <w:pPr>
        <w:spacing w:line="360" w:lineRule="auto"/>
        <w:rPr>
          <w:rFonts w:ascii="Arial" w:hAnsi="Arial" w:cs="Arial"/>
          <w:lang w:val="en-GB"/>
        </w:rPr>
      </w:pPr>
      <w:r>
        <w:rPr>
          <w:rFonts w:ascii="Arial" w:hAnsi="Arial" w:cs="Arial"/>
          <w:lang w:val="en-GB"/>
        </w:rPr>
        <w:t>I will quantify temporal changes in community composition</w:t>
      </w:r>
      <w:r w:rsidR="002F1001">
        <w:rPr>
          <w:rFonts w:ascii="Arial" w:hAnsi="Arial" w:cs="Arial"/>
          <w:lang w:val="en-GB"/>
        </w:rPr>
        <w:t xml:space="preserve"> within sites</w:t>
      </w:r>
      <w:r>
        <w:rPr>
          <w:rFonts w:ascii="Arial" w:hAnsi="Arial" w:cs="Arial"/>
          <w:lang w:val="en-GB"/>
        </w:rPr>
        <w:t>, as the turnover component of beta diversity (species replacement rather than abundance)</w:t>
      </w:r>
      <w:r w:rsidR="00770DF2">
        <w:rPr>
          <w:rFonts w:ascii="Arial" w:hAnsi="Arial" w:cs="Arial"/>
          <w:lang w:val="en-GB"/>
        </w:rPr>
        <w:t xml:space="preserve"> at the last data point available relative to the first observation data point within the time period outlined above </w:t>
      </w:r>
      <w:r w:rsidR="00770DF2" w:rsidRPr="00FD5D4F">
        <w:rPr>
          <w:rFonts w:ascii="Arial" w:hAnsi="Arial" w:cs="Arial"/>
          <w:color w:val="0070C0"/>
          <w:lang w:val="en-GB"/>
        </w:rPr>
        <w:t xml:space="preserve">(or rolling basis?). </w:t>
      </w:r>
      <w:r w:rsidR="002F1001">
        <w:rPr>
          <w:rFonts w:ascii="Arial" w:hAnsi="Arial" w:cs="Arial"/>
          <w:lang w:val="en-GB"/>
        </w:rPr>
        <w:t>I will bound the scores of turnovers between zero and one, where zero is no change in community composition and one indicates that all of the original species have been replaced.</w:t>
      </w:r>
    </w:p>
    <w:p w14:paraId="6900EA07" w14:textId="2C08C3F0" w:rsidR="00262EE7" w:rsidRDefault="00262EE7" w:rsidP="002B06F1">
      <w:pPr>
        <w:spacing w:line="360" w:lineRule="auto"/>
        <w:rPr>
          <w:rFonts w:ascii="Arial" w:hAnsi="Arial" w:cs="Arial"/>
          <w:lang w:val="en-GB"/>
        </w:rPr>
      </w:pPr>
      <w:r>
        <w:rPr>
          <w:rFonts w:ascii="Arial" w:hAnsi="Arial" w:cs="Arial"/>
          <w:lang w:val="en-GB"/>
        </w:rPr>
        <w:lastRenderedPageBreak/>
        <w:t xml:space="preserve">From the </w:t>
      </w:r>
      <w:r w:rsidR="002D4A2D">
        <w:rPr>
          <w:rFonts w:ascii="Arial" w:hAnsi="Arial" w:cs="Arial"/>
          <w:lang w:val="en-GB"/>
        </w:rPr>
        <w:t>community</w:t>
      </w:r>
      <w:r>
        <w:rPr>
          <w:rFonts w:ascii="Arial" w:hAnsi="Arial" w:cs="Arial"/>
          <w:lang w:val="en-GB"/>
        </w:rPr>
        <w:t xml:space="preserve"> composition over time model, I will extract the means for composition change (turnover) for each time series, which will then become the response variable in the following stage of my analysis where I will test turnover against accessibility.</w:t>
      </w:r>
    </w:p>
    <w:p w14:paraId="43B5117C" w14:textId="56270D13" w:rsidR="002F1001" w:rsidRPr="00FD5D4F" w:rsidRDefault="002F1001" w:rsidP="002B06F1">
      <w:pPr>
        <w:spacing w:line="360" w:lineRule="auto"/>
        <w:rPr>
          <w:rFonts w:ascii="Arial" w:hAnsi="Arial" w:cs="Arial"/>
          <w:color w:val="0070C0"/>
          <w:lang w:val="en-GB"/>
        </w:rPr>
      </w:pPr>
      <w:r>
        <w:rPr>
          <w:rFonts w:ascii="Arial" w:hAnsi="Arial" w:cs="Arial"/>
          <w:lang w:val="en-GB"/>
        </w:rPr>
        <w:t xml:space="preserve">I will quantify changes in community composition among sites (measure of biological homogenization) by doing pairwise comparisons of dissimilarity scores. </w:t>
      </w:r>
      <w:r w:rsidRPr="00FD5D4F">
        <w:rPr>
          <w:rFonts w:ascii="Arial" w:hAnsi="Arial" w:cs="Arial"/>
          <w:color w:val="0070C0"/>
          <w:lang w:val="en-GB"/>
        </w:rPr>
        <w:t>NEED TO FIND OUT MORE.</w:t>
      </w:r>
      <w:bookmarkStart w:id="39" w:name="_GoBack"/>
      <w:bookmarkEnd w:id="39"/>
    </w:p>
    <w:p w14:paraId="332D629A" w14:textId="25C50B91" w:rsidR="003060E7" w:rsidRPr="003060E7" w:rsidRDefault="003060E7" w:rsidP="002B06F1">
      <w:pPr>
        <w:spacing w:line="360" w:lineRule="auto"/>
        <w:rPr>
          <w:rFonts w:ascii="Arial" w:hAnsi="Arial" w:cs="Arial"/>
          <w:lang w:val="en-GB"/>
        </w:rPr>
      </w:pPr>
      <w:r>
        <w:rPr>
          <w:rFonts w:ascii="Arial" w:hAnsi="Arial" w:cs="Arial"/>
          <w:i/>
          <w:iCs/>
          <w:lang w:val="en-GB"/>
        </w:rPr>
        <w:t>Population density dataset</w:t>
      </w:r>
      <w:r>
        <w:rPr>
          <w:rFonts w:ascii="Arial" w:hAnsi="Arial" w:cs="Arial"/>
          <w:i/>
          <w:iCs/>
          <w:lang w:val="en-GB"/>
        </w:rPr>
        <w:br/>
      </w:r>
      <w:r w:rsidRPr="00FD5D4F">
        <w:rPr>
          <w:rFonts w:ascii="Arial" w:hAnsi="Arial" w:cs="Arial"/>
          <w:color w:val="0070C0"/>
          <w:lang w:val="en-GB"/>
        </w:rPr>
        <w:t>NEED TO FIND OUT</w:t>
      </w:r>
      <w:r w:rsidR="000A0D9B" w:rsidRPr="00FD5D4F">
        <w:rPr>
          <w:rFonts w:ascii="Arial" w:hAnsi="Arial" w:cs="Arial"/>
          <w:color w:val="0070C0"/>
          <w:lang w:val="en-GB"/>
        </w:rPr>
        <w:t xml:space="preserve"> MORE.</w:t>
      </w:r>
    </w:p>
    <w:p w14:paraId="36D3557C" w14:textId="33F6B650" w:rsidR="00456A25" w:rsidRDefault="00575693" w:rsidP="003F1906">
      <w:pPr>
        <w:spacing w:line="360" w:lineRule="auto"/>
        <w:rPr>
          <w:rFonts w:ascii="Arial" w:hAnsi="Arial" w:cs="Arial"/>
          <w:color w:val="0070C0"/>
          <w:lang w:val="en-GB"/>
        </w:rPr>
      </w:pPr>
      <w:r>
        <w:rPr>
          <w:rFonts w:ascii="Arial" w:hAnsi="Arial" w:cs="Arial"/>
          <w:b/>
          <w:bCs/>
          <w:lang w:val="en-GB"/>
        </w:rPr>
        <w:br/>
        <w:t>Statistical analysis</w:t>
      </w:r>
      <w:r>
        <w:rPr>
          <w:rFonts w:ascii="Arial" w:hAnsi="Arial" w:cs="Arial"/>
          <w:b/>
          <w:bCs/>
          <w:lang w:val="en-GB"/>
        </w:rPr>
        <w:br/>
      </w:r>
      <w:r w:rsidR="007350A4">
        <w:rPr>
          <w:rFonts w:ascii="Arial" w:hAnsi="Arial" w:cs="Arial"/>
          <w:lang w:val="en-GB"/>
        </w:rPr>
        <w:t>All model</w:t>
      </w:r>
      <w:r w:rsidR="00434B04">
        <w:rPr>
          <w:rFonts w:ascii="Arial" w:hAnsi="Arial" w:cs="Arial"/>
          <w:lang w:val="en-GB"/>
        </w:rPr>
        <w:t>s</w:t>
      </w:r>
      <w:r w:rsidR="007350A4">
        <w:rPr>
          <w:rFonts w:ascii="Arial" w:hAnsi="Arial" w:cs="Arial"/>
          <w:lang w:val="en-GB"/>
        </w:rPr>
        <w:t xml:space="preserve"> will be fitted in a Bayesian framework using hierarchical linear models. </w:t>
      </w:r>
      <w:r w:rsidR="007350A4" w:rsidRPr="00FD5D4F">
        <w:rPr>
          <w:rFonts w:ascii="Arial" w:hAnsi="Arial" w:cs="Arial"/>
          <w:color w:val="0070C0"/>
          <w:lang w:val="en-GB"/>
        </w:rPr>
        <w:t>Include biome</w:t>
      </w:r>
      <w:r w:rsidR="004A47E8">
        <w:rPr>
          <w:rFonts w:ascii="Arial" w:hAnsi="Arial" w:cs="Arial"/>
          <w:color w:val="0070C0"/>
          <w:lang w:val="en-GB"/>
        </w:rPr>
        <w:t>/regions</w:t>
      </w:r>
      <w:r w:rsidR="007350A4" w:rsidRPr="00FD5D4F">
        <w:rPr>
          <w:rFonts w:ascii="Arial" w:hAnsi="Arial" w:cs="Arial"/>
          <w:color w:val="0070C0"/>
          <w:lang w:val="en-GB"/>
        </w:rPr>
        <w:t xml:space="preserve"> as random effect</w:t>
      </w:r>
      <w:r w:rsidR="004A47E8">
        <w:rPr>
          <w:rFonts w:ascii="Arial" w:hAnsi="Arial" w:cs="Arial"/>
          <w:color w:val="0070C0"/>
          <w:lang w:val="en-GB"/>
        </w:rPr>
        <w:t>s</w:t>
      </w:r>
      <w:r w:rsidR="007350A4" w:rsidRPr="00FD5D4F">
        <w:rPr>
          <w:rFonts w:ascii="Arial" w:hAnsi="Arial" w:cs="Arial"/>
          <w:color w:val="0070C0"/>
          <w:lang w:val="en-GB"/>
        </w:rPr>
        <w:t>?</w:t>
      </w:r>
      <w:r w:rsidR="004A47E8">
        <w:rPr>
          <w:rFonts w:ascii="Arial" w:hAnsi="Arial" w:cs="Arial"/>
          <w:color w:val="0070C0"/>
          <w:lang w:val="en-GB"/>
        </w:rPr>
        <w:t xml:space="preserve"> </w:t>
      </w:r>
      <w:r w:rsidR="007350A4" w:rsidRPr="00FD5D4F">
        <w:rPr>
          <w:rFonts w:ascii="Arial" w:hAnsi="Arial" w:cs="Arial"/>
          <w:color w:val="0070C0"/>
          <w:lang w:val="en-GB"/>
        </w:rPr>
        <w:t>Distribution of models?</w:t>
      </w:r>
      <w:r w:rsidR="00CB7D9A">
        <w:rPr>
          <w:rFonts w:ascii="Arial" w:hAnsi="Arial" w:cs="Arial"/>
          <w:color w:val="0070C0"/>
          <w:lang w:val="en-GB"/>
        </w:rPr>
        <w:t xml:space="preserve"> NEED TO FIND OUT MORE</w:t>
      </w:r>
    </w:p>
    <w:p w14:paraId="1ABCDF06" w14:textId="13C8A508" w:rsidR="000E7657" w:rsidRDefault="000E7657" w:rsidP="003F1906">
      <w:pPr>
        <w:spacing w:line="360" w:lineRule="auto"/>
        <w:rPr>
          <w:rFonts w:ascii="Arial" w:hAnsi="Arial" w:cs="Arial"/>
          <w:lang w:val="it-IT"/>
        </w:rPr>
      </w:pPr>
      <w:r>
        <w:rPr>
          <w:rFonts w:ascii="Arial" w:hAnsi="Arial" w:cs="Arial"/>
          <w:lang w:val="it-IT"/>
        </w:rPr>
        <w:t>RQ1:</w:t>
      </w:r>
      <w:r>
        <w:rPr>
          <w:rFonts w:ascii="Arial" w:hAnsi="Arial" w:cs="Arial"/>
          <w:lang w:val="it-IT"/>
        </w:rPr>
        <w:br/>
      </w:r>
      <w:r w:rsidRPr="000E7657">
        <w:rPr>
          <w:rFonts w:ascii="Arial" w:hAnsi="Arial" w:cs="Arial"/>
          <w:lang w:val="it-IT"/>
        </w:rPr>
        <w:t xml:space="preserve">Turnover ~ </w:t>
      </w:r>
      <w:proofErr w:type="spellStart"/>
      <w:r w:rsidRPr="000E7657">
        <w:rPr>
          <w:rFonts w:ascii="Arial" w:hAnsi="Arial" w:cs="Arial"/>
          <w:lang w:val="it-IT"/>
        </w:rPr>
        <w:t>accessibility</w:t>
      </w:r>
      <w:proofErr w:type="spellEnd"/>
      <w:r w:rsidRPr="000E7657">
        <w:rPr>
          <w:rFonts w:ascii="Arial" w:hAnsi="Arial" w:cs="Arial"/>
          <w:lang w:val="it-IT"/>
        </w:rPr>
        <w:t xml:space="preserve"> </w:t>
      </w:r>
      <w:commentRangeStart w:id="40"/>
      <w:r w:rsidRPr="000E7657">
        <w:rPr>
          <w:rFonts w:ascii="Arial" w:hAnsi="Arial" w:cs="Arial"/>
          <w:lang w:val="it-IT"/>
        </w:rPr>
        <w:t>(</w:t>
      </w:r>
      <w:proofErr w:type="spellStart"/>
      <w:r w:rsidRPr="000E7657">
        <w:rPr>
          <w:rFonts w:ascii="Arial" w:hAnsi="Arial" w:cs="Arial"/>
          <w:lang w:val="it-IT"/>
        </w:rPr>
        <w:t>bi</w:t>
      </w:r>
      <w:r>
        <w:rPr>
          <w:rFonts w:ascii="Arial" w:hAnsi="Arial" w:cs="Arial"/>
          <w:lang w:val="it-IT"/>
        </w:rPr>
        <w:t>nomial</w:t>
      </w:r>
      <w:proofErr w:type="spellEnd"/>
      <w:r>
        <w:rPr>
          <w:rFonts w:ascii="Arial" w:hAnsi="Arial" w:cs="Arial"/>
          <w:lang w:val="it-IT"/>
        </w:rPr>
        <w:t xml:space="preserve">?) </w:t>
      </w:r>
      <w:commentRangeEnd w:id="40"/>
      <w:r w:rsidR="00340906">
        <w:rPr>
          <w:rStyle w:val="CommentReference"/>
        </w:rPr>
        <w:commentReference w:id="40"/>
      </w:r>
      <w:r w:rsidRPr="000E7657">
        <w:rPr>
          <w:rFonts w:ascii="Arial" w:hAnsi="Arial" w:cs="Arial"/>
          <w:lang w:val="it-IT"/>
        </w:rPr>
        <w:t xml:space="preserve">+ </w:t>
      </w:r>
      <w:proofErr w:type="spellStart"/>
      <w:r w:rsidRPr="000E7657">
        <w:rPr>
          <w:rFonts w:ascii="Arial" w:hAnsi="Arial" w:cs="Arial"/>
          <w:lang w:val="it-IT"/>
        </w:rPr>
        <w:t>latitude</w:t>
      </w:r>
      <w:proofErr w:type="spellEnd"/>
      <w:r w:rsidRPr="000E7657">
        <w:rPr>
          <w:rFonts w:ascii="Arial" w:hAnsi="Arial" w:cs="Arial"/>
          <w:lang w:val="it-IT"/>
        </w:rPr>
        <w:t xml:space="preserve"> + </w:t>
      </w:r>
      <w:proofErr w:type="spellStart"/>
      <w:r w:rsidRPr="000E7657">
        <w:rPr>
          <w:rFonts w:ascii="Arial" w:hAnsi="Arial" w:cs="Arial"/>
          <w:lang w:val="it-IT"/>
        </w:rPr>
        <w:t>du</w:t>
      </w:r>
      <w:r>
        <w:rPr>
          <w:rFonts w:ascii="Arial" w:hAnsi="Arial" w:cs="Arial"/>
          <w:lang w:val="it-IT"/>
        </w:rPr>
        <w:t>ration</w:t>
      </w:r>
      <w:proofErr w:type="spellEnd"/>
      <w:r>
        <w:rPr>
          <w:rFonts w:ascii="Arial" w:hAnsi="Arial" w:cs="Arial"/>
          <w:lang w:val="it-IT"/>
        </w:rPr>
        <w:t xml:space="preserve"> </w:t>
      </w:r>
      <w:proofErr w:type="spellStart"/>
      <w:r>
        <w:rPr>
          <w:rFonts w:ascii="Arial" w:hAnsi="Arial" w:cs="Arial"/>
          <w:lang w:val="it-IT"/>
        </w:rPr>
        <w:t>observation</w:t>
      </w:r>
      <w:proofErr w:type="spellEnd"/>
      <w:r>
        <w:rPr>
          <w:rFonts w:ascii="Arial" w:hAnsi="Arial" w:cs="Arial"/>
          <w:lang w:val="it-IT"/>
        </w:rPr>
        <w:t xml:space="preserve"> </w:t>
      </w:r>
    </w:p>
    <w:p w14:paraId="636E978B" w14:textId="136FE4B9" w:rsidR="000E7657" w:rsidRDefault="000E7657" w:rsidP="003F1906">
      <w:pPr>
        <w:spacing w:line="360" w:lineRule="auto"/>
        <w:rPr>
          <w:rFonts w:ascii="Arial" w:hAnsi="Arial" w:cs="Arial"/>
          <w:lang w:val="en-GB"/>
        </w:rPr>
      </w:pPr>
      <w:r w:rsidRPr="000E7657">
        <w:rPr>
          <w:rFonts w:ascii="Arial" w:hAnsi="Arial" w:cs="Arial"/>
          <w:lang w:val="en-GB"/>
        </w:rPr>
        <w:t>Random: year, b</w:t>
      </w:r>
      <w:r>
        <w:rPr>
          <w:rFonts w:ascii="Arial" w:hAnsi="Arial" w:cs="Arial"/>
          <w:lang w:val="en-GB"/>
        </w:rPr>
        <w:t>iome, study ID</w:t>
      </w:r>
    </w:p>
    <w:p w14:paraId="46A64541" w14:textId="73BBA35B" w:rsidR="000E7657" w:rsidRDefault="000E7657" w:rsidP="003F1906">
      <w:pPr>
        <w:spacing w:line="360" w:lineRule="auto"/>
        <w:rPr>
          <w:rFonts w:ascii="Arial" w:hAnsi="Arial" w:cs="Arial"/>
          <w:lang w:val="en-GB"/>
        </w:rPr>
      </w:pPr>
    </w:p>
    <w:p w14:paraId="599B7B85" w14:textId="456C810D" w:rsidR="000E7657" w:rsidRPr="000E7657" w:rsidRDefault="000E7657" w:rsidP="000E7657">
      <w:pPr>
        <w:spacing w:line="360" w:lineRule="auto"/>
        <w:rPr>
          <w:rFonts w:ascii="Arial" w:hAnsi="Arial" w:cs="Arial"/>
          <w:lang w:val="en-GB"/>
        </w:rPr>
      </w:pPr>
      <w:r>
        <w:rPr>
          <w:rFonts w:ascii="Arial" w:hAnsi="Arial" w:cs="Arial"/>
          <w:lang w:val="en-GB"/>
        </w:rPr>
        <w:t>RQ3:</w:t>
      </w:r>
      <w:r>
        <w:rPr>
          <w:rFonts w:ascii="Arial" w:hAnsi="Arial" w:cs="Arial"/>
          <w:lang w:val="en-GB"/>
        </w:rPr>
        <w:br/>
      </w:r>
      <w:r w:rsidRPr="000E7657">
        <w:rPr>
          <w:rFonts w:ascii="Arial" w:hAnsi="Arial" w:cs="Arial"/>
          <w:lang w:val="en-GB"/>
        </w:rPr>
        <w:t xml:space="preserve">Turnover ~ accessibility (binomial?) + latitude + duration observation </w:t>
      </w:r>
      <w:r>
        <w:rPr>
          <w:rFonts w:ascii="Arial" w:hAnsi="Arial" w:cs="Arial"/>
          <w:lang w:val="en-GB"/>
        </w:rPr>
        <w:t xml:space="preserve">+ taxa + </w:t>
      </w:r>
      <w:proofErr w:type="spellStart"/>
      <w:r>
        <w:rPr>
          <w:rFonts w:ascii="Arial" w:hAnsi="Arial" w:cs="Arial"/>
          <w:lang w:val="en-GB"/>
        </w:rPr>
        <w:t>accessibility:taxa</w:t>
      </w:r>
      <w:proofErr w:type="spellEnd"/>
    </w:p>
    <w:p w14:paraId="0076C49C" w14:textId="6E9FAEE1" w:rsidR="000E7657" w:rsidRDefault="000E7657" w:rsidP="003F1906">
      <w:pPr>
        <w:spacing w:line="360" w:lineRule="auto"/>
        <w:rPr>
          <w:rFonts w:ascii="Arial" w:hAnsi="Arial" w:cs="Arial"/>
          <w:lang w:val="en-GB"/>
        </w:rPr>
      </w:pPr>
      <w:r w:rsidRPr="000E7657">
        <w:rPr>
          <w:rFonts w:ascii="Arial" w:hAnsi="Arial" w:cs="Arial"/>
          <w:lang w:val="en-GB"/>
        </w:rPr>
        <w:t>Random: year, b</w:t>
      </w:r>
      <w:r>
        <w:rPr>
          <w:rFonts w:ascii="Arial" w:hAnsi="Arial" w:cs="Arial"/>
          <w:lang w:val="en-GB"/>
        </w:rPr>
        <w:t>iome, study ID</w:t>
      </w:r>
    </w:p>
    <w:p w14:paraId="268D6784" w14:textId="77777777" w:rsidR="000E7657" w:rsidRPr="000E7657" w:rsidRDefault="000E7657" w:rsidP="003F1906">
      <w:pPr>
        <w:spacing w:line="360" w:lineRule="auto"/>
        <w:rPr>
          <w:rFonts w:ascii="Arial" w:hAnsi="Arial" w:cs="Arial"/>
          <w:lang w:val="en-GB"/>
        </w:rPr>
      </w:pPr>
    </w:p>
    <w:p w14:paraId="1674D4A7" w14:textId="4EB131D6" w:rsidR="0073323C" w:rsidRPr="000E7657" w:rsidRDefault="0073323C" w:rsidP="003F1906">
      <w:pPr>
        <w:spacing w:line="360" w:lineRule="auto"/>
        <w:rPr>
          <w:rFonts w:ascii="Arial" w:hAnsi="Arial" w:cs="Arial"/>
          <w:color w:val="0070C0"/>
          <w:lang w:val="en-GB"/>
        </w:rPr>
      </w:pPr>
      <w:r w:rsidRPr="000E7657">
        <w:rPr>
          <w:rFonts w:ascii="Arial" w:hAnsi="Arial" w:cs="Arial"/>
          <w:color w:val="0070C0"/>
          <w:lang w:val="en-GB"/>
        </w:rPr>
        <w:t>Data checks</w:t>
      </w:r>
    </w:p>
    <w:p w14:paraId="307134C3" w14:textId="2BD18CCE"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 xml:space="preserve">Data points from </w:t>
      </w:r>
      <w:proofErr w:type="spellStart"/>
      <w:r>
        <w:rPr>
          <w:rFonts w:ascii="Arial" w:hAnsi="Arial" w:cs="Arial"/>
          <w:color w:val="0070C0"/>
          <w:lang w:val="en-GB"/>
        </w:rPr>
        <w:t>BioTIME</w:t>
      </w:r>
      <w:proofErr w:type="spellEnd"/>
      <w:r>
        <w:rPr>
          <w:rFonts w:ascii="Arial" w:hAnsi="Arial" w:cs="Arial"/>
          <w:color w:val="0070C0"/>
          <w:lang w:val="en-GB"/>
        </w:rPr>
        <w:t xml:space="preserve"> which don’t have accessibility score?</w:t>
      </w:r>
    </w:p>
    <w:p w14:paraId="1FBCFE37" w14:textId="324DE610"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 xml:space="preserve">Distribution </w:t>
      </w:r>
      <w:proofErr w:type="spellStart"/>
      <w:r>
        <w:rPr>
          <w:rFonts w:ascii="Arial" w:hAnsi="Arial" w:cs="Arial"/>
          <w:color w:val="0070C0"/>
          <w:lang w:val="en-GB"/>
        </w:rPr>
        <w:t>Histrogram</w:t>
      </w:r>
      <w:proofErr w:type="spellEnd"/>
    </w:p>
    <w:p w14:paraId="717FCACD" w14:textId="7A68F7BF" w:rsidR="0073323C" w:rsidRDefault="0073323C" w:rsidP="0073323C">
      <w:pPr>
        <w:pStyle w:val="ListParagraph"/>
        <w:numPr>
          <w:ilvl w:val="0"/>
          <w:numId w:val="5"/>
        </w:numPr>
        <w:spacing w:line="360" w:lineRule="auto"/>
        <w:rPr>
          <w:rFonts w:ascii="Arial" w:hAnsi="Arial" w:cs="Arial"/>
          <w:color w:val="0070C0"/>
          <w:lang w:val="en-GB"/>
        </w:rPr>
      </w:pPr>
      <w:proofErr w:type="spellStart"/>
      <w:r>
        <w:rPr>
          <w:rFonts w:ascii="Arial" w:hAnsi="Arial" w:cs="Arial"/>
          <w:color w:val="0070C0"/>
          <w:lang w:val="en-GB"/>
        </w:rPr>
        <w:t>Center</w:t>
      </w:r>
      <w:proofErr w:type="spellEnd"/>
      <w:r>
        <w:rPr>
          <w:rFonts w:ascii="Arial" w:hAnsi="Arial" w:cs="Arial"/>
          <w:color w:val="0070C0"/>
          <w:lang w:val="en-GB"/>
        </w:rPr>
        <w:t xml:space="preserve"> latitude and year data?</w:t>
      </w:r>
    </w:p>
    <w:p w14:paraId="291FCE68" w14:textId="576D8610"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Sites coincidence with protected areas</w:t>
      </w:r>
    </w:p>
    <w:p w14:paraId="7D0F96CC" w14:textId="77777777"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Spatial extent of studies</w:t>
      </w:r>
    </w:p>
    <w:p w14:paraId="24600B83" w14:textId="4974C5E8"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Is there effect of amount of data points in time series on outcomes?</w:t>
      </w:r>
    </w:p>
    <w:p w14:paraId="1FD92130" w14:textId="3AE68234"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Duration of same accessibility score? How to handle data that changed from low a -&gt; high a</w:t>
      </w:r>
    </w:p>
    <w:p w14:paraId="1F066986" w14:textId="77777777" w:rsidR="00F93E64" w:rsidRDefault="00F93E64" w:rsidP="009E3451">
      <w:pPr>
        <w:spacing w:line="360" w:lineRule="auto"/>
        <w:rPr>
          <w:rFonts w:ascii="Arial" w:hAnsi="Arial" w:cs="Arial"/>
          <w:color w:val="0070C0"/>
          <w:lang w:val="en-GB"/>
        </w:rPr>
      </w:pPr>
    </w:p>
    <w:p w14:paraId="4263F093" w14:textId="4650A63E" w:rsidR="009E3451" w:rsidRDefault="009E3451" w:rsidP="009E3451">
      <w:pPr>
        <w:spacing w:line="360" w:lineRule="auto"/>
        <w:rPr>
          <w:rFonts w:ascii="Arial" w:hAnsi="Arial" w:cs="Arial"/>
          <w:color w:val="0070C0"/>
          <w:lang w:val="en-GB"/>
        </w:rPr>
      </w:pPr>
      <w:r w:rsidRPr="009E3451">
        <w:rPr>
          <w:rFonts w:ascii="Arial" w:hAnsi="Arial" w:cs="Arial"/>
          <w:color w:val="0070C0"/>
          <w:lang w:val="en-GB"/>
        </w:rPr>
        <w:lastRenderedPageBreak/>
        <w:t>Ideas for sensitivity analysis of models</w:t>
      </w:r>
    </w:p>
    <w:p w14:paraId="32D3B1CF"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Sensitivity to cell size</w:t>
      </w:r>
    </w:p>
    <w:p w14:paraId="77EFB6DB"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Reaction rare species vs common species</w:t>
      </w:r>
    </w:p>
    <w:p w14:paraId="73231108"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Differences in latitude (</w:t>
      </w:r>
      <w:proofErr w:type="spellStart"/>
      <w:r>
        <w:rPr>
          <w:rFonts w:ascii="Arial" w:hAnsi="Arial" w:cs="Arial"/>
          <w:color w:val="0070C0"/>
          <w:lang w:val="en-GB"/>
        </w:rPr>
        <w:t>eg</w:t>
      </w:r>
      <w:proofErr w:type="spellEnd"/>
      <w:r>
        <w:rPr>
          <w:rFonts w:ascii="Arial" w:hAnsi="Arial" w:cs="Arial"/>
          <w:color w:val="0070C0"/>
          <w:lang w:val="en-GB"/>
        </w:rPr>
        <w:t xml:space="preserve"> tropics)</w:t>
      </w:r>
    </w:p>
    <w:p w14:paraId="5DE3387D"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Taxonomic differences (if not included as research question)</w:t>
      </w:r>
    </w:p>
    <w:p w14:paraId="78809367" w14:textId="77777777" w:rsidR="005E3E9E" w:rsidRDefault="009E3451" w:rsidP="0073323C">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Preference of urban-adapted species?</w:t>
      </w:r>
    </w:p>
    <w:p w14:paraId="3F84AE66" w14:textId="6DD9FBA7" w:rsidR="009E3451" w:rsidRPr="0073323C" w:rsidRDefault="005E3E9E" w:rsidP="0073323C">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Choice of biodiversity metric?</w:t>
      </w:r>
      <w:r w:rsidR="009E3451" w:rsidRPr="0073323C">
        <w:rPr>
          <w:rFonts w:ascii="Arial" w:hAnsi="Arial" w:cs="Arial"/>
          <w:color w:val="0070C0"/>
          <w:lang w:val="en-GB"/>
        </w:rPr>
        <w:br/>
      </w:r>
    </w:p>
    <w:p w14:paraId="53E99128" w14:textId="7F78266C" w:rsidR="00CB7D9A" w:rsidRDefault="006E625D" w:rsidP="003F1906">
      <w:pPr>
        <w:spacing w:line="360" w:lineRule="auto"/>
        <w:rPr>
          <w:rFonts w:ascii="Arial" w:hAnsi="Arial" w:cs="Arial"/>
          <w:lang w:val="en-GB"/>
        </w:rPr>
      </w:pPr>
      <w:r w:rsidRPr="003F1906">
        <w:rPr>
          <w:rFonts w:ascii="Arial" w:hAnsi="Arial" w:cs="Arial"/>
          <w:lang w:val="en-GB"/>
        </w:rPr>
        <w:t>Anticipated results and their importanc</w:t>
      </w:r>
      <w:r w:rsidR="00CB7D9A">
        <w:rPr>
          <w:rFonts w:ascii="Arial" w:hAnsi="Arial" w:cs="Arial"/>
          <w:lang w:val="en-GB"/>
        </w:rPr>
        <w:t>e</w:t>
      </w:r>
    </w:p>
    <w:p w14:paraId="3F66EADB" w14:textId="5627C176" w:rsidR="00CB7D9A" w:rsidRPr="00CB7D9A" w:rsidRDefault="00CB7D9A" w:rsidP="003F1906">
      <w:pPr>
        <w:spacing w:line="360" w:lineRule="auto"/>
        <w:rPr>
          <w:rFonts w:ascii="Arial" w:hAnsi="Arial" w:cs="Arial"/>
          <w:color w:val="0070C0"/>
          <w:lang w:val="en-GB"/>
        </w:rPr>
      </w:pPr>
      <w:r>
        <w:rPr>
          <w:rFonts w:ascii="Arial" w:hAnsi="Arial" w:cs="Arial"/>
          <w:color w:val="0070C0"/>
          <w:lang w:val="en-GB"/>
        </w:rPr>
        <w:t>Example graphs</w:t>
      </w:r>
    </w:p>
    <w:p w14:paraId="5DD9DA98" w14:textId="64850B67"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Risk mitigation</w:t>
      </w:r>
    </w:p>
    <w:p w14:paraId="5F135ECF" w14:textId="2AD0328F" w:rsidR="006E625D" w:rsidRPr="003F1906" w:rsidRDefault="006E625D" w:rsidP="003F1906">
      <w:pPr>
        <w:spacing w:line="360" w:lineRule="auto"/>
        <w:rPr>
          <w:rFonts w:ascii="Arial" w:hAnsi="Arial" w:cs="Arial"/>
          <w:lang w:val="en-GB"/>
        </w:rPr>
      </w:pPr>
      <w:r w:rsidRPr="003F1906">
        <w:rPr>
          <w:rFonts w:ascii="Arial" w:hAnsi="Arial" w:cs="Arial"/>
          <w:lang w:val="en-GB"/>
        </w:rPr>
        <w:t>Anticipated problems and their minimisation</w:t>
      </w:r>
    </w:p>
    <w:p w14:paraId="10305638" w14:textId="0A67761C" w:rsidR="006E625D" w:rsidRPr="003F1906" w:rsidRDefault="006E625D" w:rsidP="003F1906">
      <w:pPr>
        <w:spacing w:line="360" w:lineRule="auto"/>
        <w:rPr>
          <w:rFonts w:ascii="Arial" w:hAnsi="Arial" w:cs="Arial"/>
          <w:lang w:val="en-GB"/>
        </w:rPr>
      </w:pPr>
      <w:r w:rsidRPr="003F1906">
        <w:rPr>
          <w:rFonts w:ascii="Arial" w:hAnsi="Arial" w:cs="Arial"/>
          <w:lang w:val="en-GB"/>
        </w:rPr>
        <w:t>Challenges</w:t>
      </w:r>
    </w:p>
    <w:p w14:paraId="3E2AC72B" w14:textId="0A27A2E7" w:rsidR="006E625D" w:rsidRPr="003F1906" w:rsidRDefault="006E625D" w:rsidP="003F1906">
      <w:pPr>
        <w:spacing w:line="360" w:lineRule="auto"/>
        <w:rPr>
          <w:rFonts w:ascii="Arial" w:hAnsi="Arial" w:cs="Arial"/>
          <w:lang w:val="en-GB"/>
        </w:rPr>
      </w:pPr>
    </w:p>
    <w:p w14:paraId="2DA12913" w14:textId="11ED3E94"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Proposed timetable of activities</w:t>
      </w:r>
    </w:p>
    <w:p w14:paraId="6128F3A7" w14:textId="3084819E" w:rsidR="006E625D" w:rsidRPr="003F1906" w:rsidRDefault="006E625D" w:rsidP="003F1906">
      <w:pPr>
        <w:spacing w:line="360" w:lineRule="auto"/>
        <w:rPr>
          <w:rFonts w:ascii="Arial" w:hAnsi="Arial" w:cs="Arial"/>
          <w:lang w:val="en-GB"/>
        </w:rPr>
      </w:pPr>
      <w:r w:rsidRPr="003F1906">
        <w:rPr>
          <w:rFonts w:ascii="Arial" w:hAnsi="Arial" w:cs="Arial"/>
          <w:lang w:val="en-GB"/>
        </w:rPr>
        <w:t>Gantt chart</w:t>
      </w:r>
    </w:p>
    <w:sectPr w:rsidR="006E625D" w:rsidRPr="003F1906" w:rsidSect="006C1630">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SKALOVA Gergana Nikolaeva" w:date="2020-01-28T10:35:00Z" w:initials="DGN">
    <w:p w14:paraId="4A4D46A5" w14:textId="76E6E48E" w:rsidR="00907AAB" w:rsidRDefault="00907AAB">
      <w:pPr>
        <w:pStyle w:val="CommentText"/>
      </w:pPr>
      <w:r>
        <w:rPr>
          <w:rStyle w:val="CommentReference"/>
        </w:rPr>
        <w:annotationRef/>
      </w:r>
      <w:proofErr w:type="spellStart"/>
      <w:r>
        <w:t>repeat</w:t>
      </w:r>
      <w:proofErr w:type="spellEnd"/>
    </w:p>
  </w:comment>
  <w:comment w:id="7" w:author="DASKALOVA Gergana Nikolaeva" w:date="2020-01-28T10:38:00Z" w:initials="DGN">
    <w:p w14:paraId="12DB1DE4" w14:textId="62F2DF5D" w:rsidR="00907AAB" w:rsidRDefault="00907AAB">
      <w:pPr>
        <w:pStyle w:val="CommentText"/>
      </w:pPr>
      <w:r>
        <w:rPr>
          <w:rStyle w:val="CommentReference"/>
        </w:rPr>
        <w:annotationRef/>
      </w:r>
      <w:proofErr w:type="gramStart"/>
      <w:r>
        <w:t xml:space="preserve">Are </w:t>
      </w:r>
      <w:proofErr w:type="spellStart"/>
      <w:r>
        <w:t>you</w:t>
      </w:r>
      <w:proofErr w:type="spellEnd"/>
      <w:r>
        <w:t xml:space="preserve"> </w:t>
      </w:r>
      <w:proofErr w:type="spellStart"/>
      <w:r>
        <w:t>using</w:t>
      </w:r>
      <w:proofErr w:type="spellEnd"/>
      <w:r>
        <w:t xml:space="preserve"> </w:t>
      </w:r>
      <w:proofErr w:type="spellStart"/>
      <w:r>
        <w:t>referencing</w:t>
      </w:r>
      <w:proofErr w:type="spellEnd"/>
      <w:r>
        <w:t xml:space="preserve"> software?</w:t>
      </w:r>
      <w:proofErr w:type="gramEnd"/>
      <w:r>
        <w:t xml:space="preserve"> </w:t>
      </w:r>
      <w:proofErr w:type="spellStart"/>
      <w:r>
        <w:t>You</w:t>
      </w:r>
      <w:proofErr w:type="spellEnd"/>
      <w:r>
        <w:t xml:space="preserve"> </w:t>
      </w:r>
      <w:proofErr w:type="spellStart"/>
      <w:r>
        <w:t>really</w:t>
      </w:r>
      <w:proofErr w:type="spellEnd"/>
      <w:r>
        <w:t xml:space="preserve"> </w:t>
      </w:r>
      <w:proofErr w:type="spellStart"/>
      <w:r>
        <w:t>should</w:t>
      </w:r>
      <w:proofErr w:type="spellEnd"/>
      <w:r>
        <w:t xml:space="preserve">, </w:t>
      </w:r>
      <w:proofErr w:type="spellStart"/>
      <w:r>
        <w:t>it</w:t>
      </w:r>
      <w:proofErr w:type="spellEnd"/>
      <w:r>
        <w:t xml:space="preserve"> </w:t>
      </w:r>
      <w:proofErr w:type="spellStart"/>
      <w:r>
        <w:t>will</w:t>
      </w:r>
      <w:proofErr w:type="spellEnd"/>
      <w:r>
        <w:t xml:space="preserve"> </w:t>
      </w:r>
      <w:proofErr w:type="spellStart"/>
      <w:r>
        <w:t>make</w:t>
      </w:r>
      <w:proofErr w:type="spellEnd"/>
      <w:r>
        <w:t xml:space="preserve"> </w:t>
      </w:r>
      <w:proofErr w:type="spellStart"/>
      <w:r>
        <w:t>your</w:t>
      </w:r>
      <w:proofErr w:type="spellEnd"/>
      <w:r>
        <w:t xml:space="preserve"> </w:t>
      </w:r>
      <w:proofErr w:type="spellStart"/>
      <w:r>
        <w:t>life</w:t>
      </w:r>
      <w:proofErr w:type="spellEnd"/>
      <w:r>
        <w:t xml:space="preserve"> so </w:t>
      </w:r>
      <w:proofErr w:type="spellStart"/>
      <w:r>
        <w:t>much</w:t>
      </w:r>
      <w:proofErr w:type="spellEnd"/>
      <w:r>
        <w:t xml:space="preserve"> </w:t>
      </w:r>
      <w:proofErr w:type="spellStart"/>
      <w:r>
        <w:t>easier</w:t>
      </w:r>
      <w:proofErr w:type="spellEnd"/>
      <w:r>
        <w:t xml:space="preserve">! I use </w:t>
      </w:r>
      <w:proofErr w:type="spellStart"/>
      <w:r>
        <w:t>Zotero</w:t>
      </w:r>
      <w:proofErr w:type="spellEnd"/>
      <w:r>
        <w:t>.</w:t>
      </w:r>
    </w:p>
  </w:comment>
  <w:comment w:id="8" w:author="DASKALOVA Gergana Nikolaeva" w:date="2020-01-28T10:39:00Z" w:initials="DGN">
    <w:p w14:paraId="1A6FE8F3" w14:textId="204FBF7C" w:rsidR="00907AAB" w:rsidRDefault="00907AAB">
      <w:pPr>
        <w:pStyle w:val="CommentText"/>
      </w:pPr>
      <w:r>
        <w:rPr>
          <w:rStyle w:val="CommentReference"/>
        </w:rPr>
        <w:annotationRef/>
      </w:r>
      <w:r>
        <w:t xml:space="preserve">I am </w:t>
      </w:r>
      <w:proofErr w:type="spellStart"/>
      <w:r>
        <w:t>not</w:t>
      </w:r>
      <w:proofErr w:type="spellEnd"/>
      <w:r>
        <w:t xml:space="preserve"> </w:t>
      </w:r>
      <w:proofErr w:type="spellStart"/>
      <w:r>
        <w:t>sure</w:t>
      </w:r>
      <w:proofErr w:type="spellEnd"/>
      <w:r>
        <w:t xml:space="preserve"> </w:t>
      </w:r>
      <w:proofErr w:type="spellStart"/>
      <w:r>
        <w:t>what</w:t>
      </w:r>
      <w:proofErr w:type="spellEnd"/>
      <w:r>
        <w:t xml:space="preserve"> </w:t>
      </w:r>
      <w:proofErr w:type="spellStart"/>
      <w:r>
        <w:t>you</w:t>
      </w:r>
      <w:proofErr w:type="spellEnd"/>
      <w:r>
        <w:t xml:space="preserve"> mean </w:t>
      </w:r>
      <w:proofErr w:type="spellStart"/>
      <w:r>
        <w:t>here</w:t>
      </w:r>
      <w:proofErr w:type="spellEnd"/>
      <w:r>
        <w:t>.</w:t>
      </w:r>
    </w:p>
  </w:comment>
  <w:comment w:id="9" w:author="DASKALOVA Gergana Nikolaeva" w:date="2020-01-28T10:39:00Z" w:initials="DGN">
    <w:p w14:paraId="2E71B6B0" w14:textId="1FB725FC" w:rsidR="00907AAB" w:rsidRDefault="00907AAB">
      <w:pPr>
        <w:pStyle w:val="CommentText"/>
      </w:pPr>
      <w:r>
        <w:rPr>
          <w:rStyle w:val="CommentReference"/>
        </w:rPr>
        <w:annotationRef/>
      </w:r>
      <w:proofErr w:type="spellStart"/>
      <w:r>
        <w:t>Also</w:t>
      </w:r>
      <w:proofErr w:type="spellEnd"/>
      <w:r>
        <w:t xml:space="preserve"> </w:t>
      </w:r>
      <w:proofErr w:type="spellStart"/>
      <w:r>
        <w:t>Oikos</w:t>
      </w:r>
      <w:proofErr w:type="spellEnd"/>
      <w:r>
        <w:t xml:space="preserve"> 2019 Chase et al</w:t>
      </w:r>
    </w:p>
  </w:comment>
  <w:comment w:id="13" w:author="DASKALOVA Gergana Nikolaeva" w:date="2020-01-28T10:40:00Z" w:initials="DGN">
    <w:p w14:paraId="1E4E45DB" w14:textId="5A9572F2" w:rsidR="00907AAB" w:rsidRDefault="00907AAB">
      <w:pPr>
        <w:pStyle w:val="CommentText"/>
      </w:pPr>
      <w:r>
        <w:rPr>
          <w:rStyle w:val="CommentReference"/>
        </w:rPr>
        <w:annotationRef/>
      </w:r>
      <w:proofErr w:type="spellStart"/>
      <w:r>
        <w:t>You</w:t>
      </w:r>
      <w:proofErr w:type="spellEnd"/>
      <w:r>
        <w:t xml:space="preserve"> </w:t>
      </w:r>
      <w:proofErr w:type="spellStart"/>
      <w:r>
        <w:t>don</w:t>
      </w:r>
      <w:r>
        <w:t>’</w:t>
      </w:r>
      <w:r>
        <w:t>t</w:t>
      </w:r>
      <w:proofErr w:type="spellEnd"/>
      <w:r>
        <w:t xml:space="preserve"> </w:t>
      </w:r>
      <w:proofErr w:type="spellStart"/>
      <w:r>
        <w:t>know</w:t>
      </w:r>
      <w:proofErr w:type="spellEnd"/>
      <w:r>
        <w:t xml:space="preserve"> </w:t>
      </w:r>
      <w:proofErr w:type="spellStart"/>
      <w:r>
        <w:t>that</w:t>
      </w:r>
      <w:proofErr w:type="spellEnd"/>
      <w:r>
        <w:t xml:space="preserve"> </w:t>
      </w:r>
      <w:proofErr w:type="spellStart"/>
      <w:r>
        <w:t>yet</w:t>
      </w:r>
      <w:proofErr w:type="spellEnd"/>
      <w:r>
        <w:t xml:space="preserve"> as </w:t>
      </w:r>
      <w:proofErr w:type="spellStart"/>
      <w:r>
        <w:t>that</w:t>
      </w:r>
      <w:r>
        <w:t>’</w:t>
      </w:r>
      <w:r>
        <w:t>s</w:t>
      </w:r>
      <w:proofErr w:type="spellEnd"/>
      <w:r>
        <w:t xml:space="preserve"> </w:t>
      </w:r>
      <w:proofErr w:type="spellStart"/>
      <w:r>
        <w:t>what</w:t>
      </w:r>
      <w:proofErr w:type="spellEnd"/>
      <w:r>
        <w:t xml:space="preserve"> </w:t>
      </w:r>
      <w:proofErr w:type="spellStart"/>
      <w:r>
        <w:t>you</w:t>
      </w:r>
      <w:r>
        <w:t>’</w:t>
      </w:r>
      <w:r>
        <w:t>re</w:t>
      </w:r>
      <w:proofErr w:type="spellEnd"/>
      <w:r>
        <w:t xml:space="preserve"> </w:t>
      </w:r>
      <w:proofErr w:type="spellStart"/>
      <w:r>
        <w:t>testing</w:t>
      </w:r>
      <w:proofErr w:type="spellEnd"/>
      <w:r>
        <w:t xml:space="preserve">, </w:t>
      </w:r>
      <w:proofErr w:type="spellStart"/>
      <w:r>
        <w:t>but</w:t>
      </w:r>
      <w:proofErr w:type="spellEnd"/>
      <w:r>
        <w:t xml:space="preserve"> </w:t>
      </w:r>
      <w:proofErr w:type="spellStart"/>
      <w:r>
        <w:t>you</w:t>
      </w:r>
      <w:proofErr w:type="spellEnd"/>
      <w:r>
        <w:t xml:space="preserve"> can </w:t>
      </w:r>
      <w:proofErr w:type="spellStart"/>
      <w:r>
        <w:t>have</w:t>
      </w:r>
      <w:proofErr w:type="spellEnd"/>
      <w:r>
        <w:t xml:space="preserve"> </w:t>
      </w:r>
      <w:proofErr w:type="spellStart"/>
      <w:r>
        <w:t>the</w:t>
      </w:r>
      <w:proofErr w:type="spellEnd"/>
      <w:r>
        <w:t xml:space="preserve"> </w:t>
      </w:r>
      <w:proofErr w:type="spellStart"/>
      <w:r>
        <w:t>direct</w:t>
      </w:r>
      <w:proofErr w:type="spellEnd"/>
      <w:r>
        <w:t>/</w:t>
      </w:r>
      <w:proofErr w:type="spellStart"/>
      <w:r>
        <w:t>indirect</w:t>
      </w:r>
      <w:proofErr w:type="spellEnd"/>
      <w:r>
        <w:t xml:space="preserve"> pitch in </w:t>
      </w:r>
      <w:proofErr w:type="spellStart"/>
      <w:r>
        <w:t>your</w:t>
      </w:r>
      <w:proofErr w:type="spellEnd"/>
      <w:r>
        <w:t xml:space="preserve"> plan/</w:t>
      </w:r>
      <w:proofErr w:type="spellStart"/>
      <w:r>
        <w:t>dissertation</w:t>
      </w:r>
      <w:proofErr w:type="spellEnd"/>
      <w:r>
        <w:t xml:space="preserve"> </w:t>
      </w:r>
      <w:r>
        <w:t>–</w:t>
      </w:r>
      <w:r>
        <w:t xml:space="preserve"> </w:t>
      </w:r>
      <w:proofErr w:type="spellStart"/>
      <w:r>
        <w:t>we</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direct</w:t>
      </w:r>
      <w:proofErr w:type="spellEnd"/>
      <w:r>
        <w:t xml:space="preserve"> drivers </w:t>
      </w:r>
      <w:proofErr w:type="spellStart"/>
      <w:r>
        <w:t>like</w:t>
      </w:r>
      <w:proofErr w:type="spellEnd"/>
      <w:r>
        <w:t xml:space="preserve"> </w:t>
      </w:r>
      <w:proofErr w:type="spellStart"/>
      <w:r>
        <w:t>land</w:t>
      </w:r>
      <w:proofErr w:type="spellEnd"/>
      <w:r>
        <w:t xml:space="preserve"> use </w:t>
      </w:r>
      <w:proofErr w:type="spellStart"/>
      <w:r>
        <w:t>conversion</w:t>
      </w:r>
      <w:proofErr w:type="spellEnd"/>
      <w:r>
        <w:t xml:space="preserve">, </w:t>
      </w:r>
      <w:proofErr w:type="spellStart"/>
      <w:r>
        <w:t>but</w:t>
      </w:r>
      <w:proofErr w:type="spellEnd"/>
      <w:r>
        <w:t xml:space="preserve"> </w:t>
      </w:r>
      <w:proofErr w:type="spellStart"/>
      <w:r>
        <w:t>there</w:t>
      </w:r>
      <w:proofErr w:type="spellEnd"/>
      <w:r>
        <w:t xml:space="preserve"> can be </w:t>
      </w:r>
      <w:proofErr w:type="spellStart"/>
      <w:r>
        <w:t>indirect</w:t>
      </w:r>
      <w:proofErr w:type="spellEnd"/>
      <w:r>
        <w:t xml:space="preserve"> drivers </w:t>
      </w:r>
      <w:proofErr w:type="spellStart"/>
      <w:r>
        <w:t>too</w:t>
      </w:r>
      <w:proofErr w:type="spellEnd"/>
      <w:r>
        <w:t xml:space="preserve"> </w:t>
      </w:r>
      <w:r>
        <w:t>–</w:t>
      </w:r>
      <w:r>
        <w:t xml:space="preserve"> </w:t>
      </w:r>
      <w:proofErr w:type="spellStart"/>
      <w:r>
        <w:t>like</w:t>
      </w:r>
      <w:proofErr w:type="spellEnd"/>
      <w:r>
        <w:t xml:space="preserve"> </w:t>
      </w:r>
      <w:proofErr w:type="spellStart"/>
      <w:r>
        <w:t>accessibility</w:t>
      </w:r>
      <w:proofErr w:type="spellEnd"/>
      <w:r>
        <w:t>.</w:t>
      </w:r>
    </w:p>
  </w:comment>
  <w:comment w:id="14" w:author="DASKALOVA Gergana Nikolaeva" w:date="2020-01-28T10:42:00Z" w:initials="DGN">
    <w:p w14:paraId="3267831C" w14:textId="60376FBC" w:rsidR="00907AAB" w:rsidRDefault="00907AAB">
      <w:pPr>
        <w:pStyle w:val="CommentText"/>
      </w:pPr>
      <w:r>
        <w:rPr>
          <w:rStyle w:val="CommentReference"/>
        </w:rPr>
        <w:annotationRef/>
      </w:r>
      <w:proofErr w:type="spellStart"/>
      <w:r>
        <w:t>Will</w:t>
      </w:r>
      <w:proofErr w:type="spellEnd"/>
      <w:r>
        <w:t xml:space="preserve"> be </w:t>
      </w:r>
      <w:proofErr w:type="spellStart"/>
      <w:r>
        <w:t>easier</w:t>
      </w:r>
      <w:proofErr w:type="spellEnd"/>
      <w:r>
        <w:t xml:space="preserve"> to </w:t>
      </w:r>
      <w:proofErr w:type="spellStart"/>
      <w:r>
        <w:t>write</w:t>
      </w:r>
      <w:proofErr w:type="spellEnd"/>
      <w:r>
        <w:t xml:space="preserve"> </w:t>
      </w:r>
      <w:proofErr w:type="spellStart"/>
      <w:r>
        <w:t>this</w:t>
      </w:r>
      <w:proofErr w:type="spellEnd"/>
      <w:r>
        <w:t xml:space="preserve"> once </w:t>
      </w:r>
      <w:proofErr w:type="spellStart"/>
      <w:r>
        <w:t>you</w:t>
      </w:r>
      <w:proofErr w:type="spellEnd"/>
      <w:r>
        <w:t xml:space="preserve"> </w:t>
      </w:r>
      <w:proofErr w:type="spellStart"/>
      <w:r>
        <w:t>have</w:t>
      </w:r>
      <w:proofErr w:type="spellEnd"/>
      <w:r>
        <w:t xml:space="preserve"> </w:t>
      </w:r>
      <w:proofErr w:type="spellStart"/>
      <w:r>
        <w:t>results</w:t>
      </w:r>
      <w:proofErr w:type="spellEnd"/>
    </w:p>
  </w:comment>
  <w:comment w:id="38" w:author="DASKALOVA Gergana Nikolaeva" w:date="2020-01-28T10:45:00Z" w:initials="DGN">
    <w:p w14:paraId="01A92E1B" w14:textId="6ADA0A7E" w:rsidR="00340906" w:rsidRDefault="00340906">
      <w:pPr>
        <w:pStyle w:val="CommentText"/>
      </w:pPr>
      <w:r>
        <w:rPr>
          <w:rStyle w:val="CommentReference"/>
        </w:rPr>
        <w:annotationRef/>
      </w:r>
      <w:proofErr w:type="spellStart"/>
      <w:r>
        <w:t>Either</w:t>
      </w:r>
      <w:proofErr w:type="spellEnd"/>
      <w:r>
        <w:t xml:space="preserve"> </w:t>
      </w:r>
      <w:proofErr w:type="spellStart"/>
      <w:r>
        <w:t>question</w:t>
      </w:r>
      <w:proofErr w:type="spellEnd"/>
    </w:p>
  </w:comment>
  <w:comment w:id="40" w:author="DASKALOVA Gergana Nikolaeva" w:date="2020-01-28T10:46:00Z" w:initials="DGN">
    <w:p w14:paraId="49D1839A" w14:textId="30B411DD" w:rsidR="00340906" w:rsidRDefault="00340906">
      <w:pPr>
        <w:pStyle w:val="CommentText"/>
      </w:pPr>
      <w:r>
        <w:rPr>
          <w:rStyle w:val="CommentReference"/>
        </w:rPr>
        <w:annotationRef/>
      </w:r>
      <w:proofErr w:type="gramStart"/>
      <w:r>
        <w:t xml:space="preserve">I </w:t>
      </w:r>
      <w:proofErr w:type="spellStart"/>
      <w:r>
        <w:t>thought</w:t>
      </w:r>
      <w:proofErr w:type="spellEnd"/>
      <w:r>
        <w:t xml:space="preserve"> </w:t>
      </w:r>
      <w:proofErr w:type="spellStart"/>
      <w:r>
        <w:t>it</w:t>
      </w:r>
      <w:r>
        <w:t>’</w:t>
      </w:r>
      <w:r>
        <w:t>s</w:t>
      </w:r>
      <w:proofErr w:type="spellEnd"/>
      <w:r>
        <w:t xml:space="preserve"> </w:t>
      </w:r>
      <w:proofErr w:type="spellStart"/>
      <w:r>
        <w:t>continuous</w:t>
      </w:r>
      <w:proofErr w:type="spellEnd"/>
      <w:r>
        <w:t xml:space="preserve"> </w:t>
      </w:r>
      <w:proofErr w:type="spellStart"/>
      <w:r>
        <w:t>not</w:t>
      </w:r>
      <w:proofErr w:type="spellEnd"/>
      <w:r>
        <w:t xml:space="preserve"> </w:t>
      </w:r>
      <w:proofErr w:type="spellStart"/>
      <w:r>
        <w:t>just</w:t>
      </w:r>
      <w:proofErr w:type="spellEnd"/>
      <w:r>
        <w:t xml:space="preserve"> 0s and 1s?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D46A5" w15:done="0"/>
  <w15:commentEx w15:paraId="12DB1DE4" w15:done="0"/>
  <w15:commentEx w15:paraId="1A6FE8F3" w15:done="0"/>
  <w15:commentEx w15:paraId="2E71B6B0" w15:done="0"/>
  <w15:commentEx w15:paraId="1E4E45DB" w15:done="0"/>
  <w15:commentEx w15:paraId="3267831C" w15:done="0"/>
  <w15:commentEx w15:paraId="01A92E1B" w15:done="0"/>
  <w15:commentEx w15:paraId="49D183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D46A5" w16cid:durableId="21DA8CF1"/>
  <w16cid:commentId w16cid:paraId="12DB1DE4" w16cid:durableId="21DA8DAC"/>
  <w16cid:commentId w16cid:paraId="1A6FE8F3" w16cid:durableId="21DA8DD9"/>
  <w16cid:commentId w16cid:paraId="2E71B6B0" w16cid:durableId="21DA8DF2"/>
  <w16cid:commentId w16cid:paraId="1E4E45DB" w16cid:durableId="21DA8E36"/>
  <w16cid:commentId w16cid:paraId="3267831C" w16cid:durableId="21DA8E7E"/>
  <w16cid:commentId w16cid:paraId="01A92E1B" w16cid:durableId="21DA8F60"/>
  <w16cid:commentId w16cid:paraId="49D1839A" w16cid:durableId="21DA8F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732F4" w14:textId="77777777" w:rsidR="009E627A" w:rsidRDefault="009E627A" w:rsidP="006E625D">
      <w:pPr>
        <w:spacing w:after="0" w:line="240" w:lineRule="auto"/>
      </w:pPr>
      <w:r>
        <w:separator/>
      </w:r>
    </w:p>
  </w:endnote>
  <w:endnote w:type="continuationSeparator" w:id="0">
    <w:p w14:paraId="6BF7E62F" w14:textId="77777777" w:rsidR="009E627A" w:rsidRDefault="009E627A" w:rsidP="006E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52810" w14:textId="77777777" w:rsidR="009E627A" w:rsidRDefault="009E627A" w:rsidP="006E625D">
      <w:pPr>
        <w:spacing w:after="0" w:line="240" w:lineRule="auto"/>
      </w:pPr>
      <w:r>
        <w:separator/>
      </w:r>
    </w:p>
  </w:footnote>
  <w:footnote w:type="continuationSeparator" w:id="0">
    <w:p w14:paraId="6EB951F3" w14:textId="77777777" w:rsidR="009E627A" w:rsidRDefault="009E627A" w:rsidP="006E6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0DDF" w14:textId="1EE7CB18" w:rsidR="006E625D" w:rsidRPr="003F1906" w:rsidRDefault="006E625D">
    <w:pPr>
      <w:pStyle w:val="Header"/>
      <w:rPr>
        <w:lang w:val="en-GB"/>
      </w:rPr>
    </w:pPr>
    <w:r w:rsidRPr="003F1906">
      <w:rPr>
        <w:lang w:val="en-GB"/>
      </w:rPr>
      <w:t>Dani Gargya</w:t>
    </w:r>
    <w:r w:rsidR="003F1906" w:rsidRPr="003F1906">
      <w:rPr>
        <w:lang w:val="en-GB"/>
      </w:rPr>
      <w:t xml:space="preserve"> s1613953</w:t>
    </w:r>
    <w:r w:rsidRPr="003F1906">
      <w:rPr>
        <w:lang w:val="en-GB"/>
      </w:rPr>
      <w:tab/>
    </w:r>
    <w:r w:rsidR="003F1906" w:rsidRPr="003F1906">
      <w:rPr>
        <w:lang w:val="en-GB"/>
      </w:rPr>
      <w:t>Dissertat</w:t>
    </w:r>
    <w:r w:rsidR="003F1906">
      <w:rPr>
        <w:lang w:val="en-GB"/>
      </w:rPr>
      <w:t>ion F</w:t>
    </w:r>
    <w:r w:rsidR="003F1906" w:rsidRPr="003F1906">
      <w:rPr>
        <w:lang w:val="en-GB"/>
      </w:rPr>
      <w:t>ull</w:t>
    </w:r>
    <w:r w:rsidR="003F1906">
      <w:rPr>
        <w:lang w:val="en-GB"/>
      </w:rPr>
      <w:t xml:space="preserve"> Plan</w:t>
    </w:r>
    <w:r w:rsidR="00C85D92">
      <w:rPr>
        <w:lang w:val="en-GB"/>
      </w:rPr>
      <w:t xml:space="preserve"> Draft 1</w:t>
    </w:r>
    <w:r w:rsidRPr="003F1906">
      <w:rPr>
        <w:lang w:val="en-GB"/>
      </w:rPr>
      <w:tab/>
      <w:t>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1E98"/>
    <w:multiLevelType w:val="hybridMultilevel"/>
    <w:tmpl w:val="A9E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F5BFD"/>
    <w:multiLevelType w:val="hybridMultilevel"/>
    <w:tmpl w:val="A2F8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820AA"/>
    <w:multiLevelType w:val="hybridMultilevel"/>
    <w:tmpl w:val="9F88C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7B2343"/>
    <w:multiLevelType w:val="hybridMultilevel"/>
    <w:tmpl w:val="0DC0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5D"/>
    <w:rsid w:val="00012939"/>
    <w:rsid w:val="00024A62"/>
    <w:rsid w:val="00067138"/>
    <w:rsid w:val="0009532F"/>
    <w:rsid w:val="000A0D9B"/>
    <w:rsid w:val="000B3596"/>
    <w:rsid w:val="000E7657"/>
    <w:rsid w:val="00115FE7"/>
    <w:rsid w:val="00135FD2"/>
    <w:rsid w:val="00145CE7"/>
    <w:rsid w:val="00156E06"/>
    <w:rsid w:val="001F5B7B"/>
    <w:rsid w:val="002152FF"/>
    <w:rsid w:val="00224515"/>
    <w:rsid w:val="00261A53"/>
    <w:rsid w:val="0026273B"/>
    <w:rsid w:val="00262EE7"/>
    <w:rsid w:val="00264728"/>
    <w:rsid w:val="002A2007"/>
    <w:rsid w:val="002B06F1"/>
    <w:rsid w:val="002C5CA3"/>
    <w:rsid w:val="002D4A2D"/>
    <w:rsid w:val="002E1870"/>
    <w:rsid w:val="002F1001"/>
    <w:rsid w:val="00300487"/>
    <w:rsid w:val="003060E7"/>
    <w:rsid w:val="00340906"/>
    <w:rsid w:val="003464C3"/>
    <w:rsid w:val="00385E16"/>
    <w:rsid w:val="0039126E"/>
    <w:rsid w:val="003D7E63"/>
    <w:rsid w:val="003F1906"/>
    <w:rsid w:val="00410B8E"/>
    <w:rsid w:val="0041513A"/>
    <w:rsid w:val="00425575"/>
    <w:rsid w:val="00434B04"/>
    <w:rsid w:val="00456A25"/>
    <w:rsid w:val="00460440"/>
    <w:rsid w:val="00476A7E"/>
    <w:rsid w:val="004951E8"/>
    <w:rsid w:val="004A47E8"/>
    <w:rsid w:val="004B4931"/>
    <w:rsid w:val="004C1DD0"/>
    <w:rsid w:val="004C3BDD"/>
    <w:rsid w:val="004F1FE6"/>
    <w:rsid w:val="004F3062"/>
    <w:rsid w:val="005513F3"/>
    <w:rsid w:val="00554E3D"/>
    <w:rsid w:val="0056045E"/>
    <w:rsid w:val="00575693"/>
    <w:rsid w:val="005D3D1A"/>
    <w:rsid w:val="005E3E9E"/>
    <w:rsid w:val="00622A9B"/>
    <w:rsid w:val="00623B1F"/>
    <w:rsid w:val="00654314"/>
    <w:rsid w:val="006A6051"/>
    <w:rsid w:val="006C1630"/>
    <w:rsid w:val="006E625D"/>
    <w:rsid w:val="00723CF7"/>
    <w:rsid w:val="0073323C"/>
    <w:rsid w:val="007350A4"/>
    <w:rsid w:val="007444D3"/>
    <w:rsid w:val="007525F0"/>
    <w:rsid w:val="00770DF2"/>
    <w:rsid w:val="007D04C9"/>
    <w:rsid w:val="007E795E"/>
    <w:rsid w:val="007F3017"/>
    <w:rsid w:val="00800DA2"/>
    <w:rsid w:val="00814D34"/>
    <w:rsid w:val="008334E8"/>
    <w:rsid w:val="008335CD"/>
    <w:rsid w:val="00857560"/>
    <w:rsid w:val="008D7A21"/>
    <w:rsid w:val="00907AAB"/>
    <w:rsid w:val="00920B63"/>
    <w:rsid w:val="00921306"/>
    <w:rsid w:val="00933D2B"/>
    <w:rsid w:val="00940C7F"/>
    <w:rsid w:val="0095375F"/>
    <w:rsid w:val="0096073A"/>
    <w:rsid w:val="00985AAA"/>
    <w:rsid w:val="00993A2F"/>
    <w:rsid w:val="009E3451"/>
    <w:rsid w:val="009E627A"/>
    <w:rsid w:val="00A25A0D"/>
    <w:rsid w:val="00A315E1"/>
    <w:rsid w:val="00A36870"/>
    <w:rsid w:val="00A471BB"/>
    <w:rsid w:val="00A477F2"/>
    <w:rsid w:val="00A56863"/>
    <w:rsid w:val="00A66FBF"/>
    <w:rsid w:val="00A809B8"/>
    <w:rsid w:val="00AA1A78"/>
    <w:rsid w:val="00AA4FE0"/>
    <w:rsid w:val="00AA7D42"/>
    <w:rsid w:val="00AB37AB"/>
    <w:rsid w:val="00AC24D4"/>
    <w:rsid w:val="00AE7B3D"/>
    <w:rsid w:val="00B32C13"/>
    <w:rsid w:val="00B90789"/>
    <w:rsid w:val="00BA1D0B"/>
    <w:rsid w:val="00BB26A0"/>
    <w:rsid w:val="00BB5361"/>
    <w:rsid w:val="00BB56CC"/>
    <w:rsid w:val="00C60280"/>
    <w:rsid w:val="00C612D1"/>
    <w:rsid w:val="00C70EC0"/>
    <w:rsid w:val="00C767B9"/>
    <w:rsid w:val="00C85D92"/>
    <w:rsid w:val="00C96253"/>
    <w:rsid w:val="00CB2043"/>
    <w:rsid w:val="00CB5BA9"/>
    <w:rsid w:val="00CB7D9A"/>
    <w:rsid w:val="00CF75E1"/>
    <w:rsid w:val="00D37813"/>
    <w:rsid w:val="00D526BD"/>
    <w:rsid w:val="00D6428B"/>
    <w:rsid w:val="00D81D65"/>
    <w:rsid w:val="00DB2744"/>
    <w:rsid w:val="00DC4DDC"/>
    <w:rsid w:val="00E05202"/>
    <w:rsid w:val="00E264E4"/>
    <w:rsid w:val="00E62481"/>
    <w:rsid w:val="00E67A4C"/>
    <w:rsid w:val="00E7036C"/>
    <w:rsid w:val="00E71F43"/>
    <w:rsid w:val="00E75F6A"/>
    <w:rsid w:val="00E86F98"/>
    <w:rsid w:val="00EA764D"/>
    <w:rsid w:val="00EB5A1A"/>
    <w:rsid w:val="00F570E6"/>
    <w:rsid w:val="00F92AC1"/>
    <w:rsid w:val="00F93E64"/>
    <w:rsid w:val="00F95196"/>
    <w:rsid w:val="00F97CA4"/>
    <w:rsid w:val="00FB6712"/>
    <w:rsid w:val="00FD5D4F"/>
    <w:rsid w:val="00FE05E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C293"/>
  <w15:chartTrackingRefBased/>
  <w15:docId w15:val="{0AE89CB9-9906-4C9F-BDFC-85B5BCA0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657"/>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5D"/>
    <w:rPr>
      <w:lang w:val="es-ES"/>
    </w:rPr>
  </w:style>
  <w:style w:type="paragraph" w:styleId="Footer">
    <w:name w:val="footer"/>
    <w:basedOn w:val="Normal"/>
    <w:link w:val="FooterChar"/>
    <w:uiPriority w:val="99"/>
    <w:unhideWhenUsed/>
    <w:rsid w:val="006E6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5D"/>
    <w:rPr>
      <w:lang w:val="es-ES"/>
    </w:rPr>
  </w:style>
  <w:style w:type="paragraph" w:styleId="ListParagraph">
    <w:name w:val="List Paragraph"/>
    <w:basedOn w:val="Normal"/>
    <w:uiPriority w:val="34"/>
    <w:qFormat/>
    <w:rsid w:val="007D04C9"/>
    <w:pPr>
      <w:ind w:left="720"/>
      <w:contextualSpacing/>
    </w:pPr>
  </w:style>
  <w:style w:type="paragraph" w:styleId="Bibliography">
    <w:name w:val="Bibliography"/>
    <w:basedOn w:val="Normal"/>
    <w:next w:val="Normal"/>
    <w:uiPriority w:val="37"/>
    <w:unhideWhenUsed/>
    <w:rsid w:val="004C3BDD"/>
    <w:pPr>
      <w:spacing w:after="240" w:line="240" w:lineRule="auto"/>
    </w:pPr>
  </w:style>
  <w:style w:type="character" w:styleId="CommentReference">
    <w:name w:val="annotation reference"/>
    <w:basedOn w:val="DefaultParagraphFont"/>
    <w:uiPriority w:val="99"/>
    <w:semiHidden/>
    <w:unhideWhenUsed/>
    <w:rsid w:val="00145CE7"/>
    <w:rPr>
      <w:sz w:val="16"/>
      <w:szCs w:val="16"/>
    </w:rPr>
  </w:style>
  <w:style w:type="paragraph" w:styleId="CommentText">
    <w:name w:val="annotation text"/>
    <w:basedOn w:val="Normal"/>
    <w:link w:val="CommentTextChar"/>
    <w:uiPriority w:val="99"/>
    <w:semiHidden/>
    <w:unhideWhenUsed/>
    <w:rsid w:val="00145CE7"/>
    <w:pPr>
      <w:spacing w:line="240" w:lineRule="auto"/>
    </w:pPr>
    <w:rPr>
      <w:sz w:val="20"/>
      <w:szCs w:val="20"/>
    </w:rPr>
  </w:style>
  <w:style w:type="character" w:customStyle="1" w:styleId="CommentTextChar">
    <w:name w:val="Comment Text Char"/>
    <w:basedOn w:val="DefaultParagraphFont"/>
    <w:link w:val="CommentText"/>
    <w:uiPriority w:val="99"/>
    <w:semiHidden/>
    <w:rsid w:val="00145CE7"/>
    <w:rPr>
      <w:sz w:val="20"/>
      <w:szCs w:val="20"/>
      <w:lang w:val="es-ES"/>
    </w:rPr>
  </w:style>
  <w:style w:type="paragraph" w:styleId="CommentSubject">
    <w:name w:val="annotation subject"/>
    <w:basedOn w:val="CommentText"/>
    <w:next w:val="CommentText"/>
    <w:link w:val="CommentSubjectChar"/>
    <w:uiPriority w:val="99"/>
    <w:semiHidden/>
    <w:unhideWhenUsed/>
    <w:rsid w:val="00145CE7"/>
    <w:rPr>
      <w:b/>
      <w:bCs/>
    </w:rPr>
  </w:style>
  <w:style w:type="character" w:customStyle="1" w:styleId="CommentSubjectChar">
    <w:name w:val="Comment Subject Char"/>
    <w:basedOn w:val="CommentTextChar"/>
    <w:link w:val="CommentSubject"/>
    <w:uiPriority w:val="99"/>
    <w:semiHidden/>
    <w:rsid w:val="00145CE7"/>
    <w:rPr>
      <w:b/>
      <w:bCs/>
      <w:sz w:val="20"/>
      <w:szCs w:val="20"/>
      <w:lang w:val="es-ES"/>
    </w:rPr>
  </w:style>
  <w:style w:type="paragraph" w:styleId="BalloonText">
    <w:name w:val="Balloon Text"/>
    <w:basedOn w:val="Normal"/>
    <w:link w:val="BalloonTextChar"/>
    <w:uiPriority w:val="99"/>
    <w:semiHidden/>
    <w:unhideWhenUsed/>
    <w:rsid w:val="00145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CE7"/>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DASKALOVA Gergana Nikolaeva</cp:lastModifiedBy>
  <cp:revision>2</cp:revision>
  <dcterms:created xsi:type="dcterms:W3CDTF">2020-01-28T18:47:00Z</dcterms:created>
  <dcterms:modified xsi:type="dcterms:W3CDTF">2020-01-28T18:47:00Z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id="ly7yKXF1"/&gt;&lt;style id="http://www.zotero.org/styles/harvard1" locale="en-GB"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